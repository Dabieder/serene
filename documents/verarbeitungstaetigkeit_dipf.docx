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21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7"/>
        <w:gridCol w:w="2545"/>
        <w:gridCol w:w="2700"/>
        <w:gridCol w:w="1559"/>
      </w:tblGrid>
      <w:tr w:rsidR="00DA6DF9" w:rsidRPr="007D7418" w14:paraId="14FBA3C5" w14:textId="77777777" w:rsidTr="0066671A">
        <w:trPr>
          <w:trHeight w:val="605"/>
        </w:trPr>
        <w:tc>
          <w:tcPr>
            <w:tcW w:w="7662" w:type="dxa"/>
            <w:gridSpan w:val="3"/>
            <w:shd w:val="clear" w:color="auto" w:fill="auto"/>
          </w:tcPr>
          <w:p w14:paraId="53CA07B5" w14:textId="0DFD9FF0" w:rsidR="00DA6DF9" w:rsidRPr="00574D7E" w:rsidRDefault="00294F51" w:rsidP="00BD64F0">
            <w:pPr>
              <w:pStyle w:val="berschrift3"/>
              <w:spacing w:before="120"/>
              <w:jc w:val="left"/>
              <w:rPr>
                <w:rFonts w:cs="Arial"/>
                <w:sz w:val="28"/>
              </w:rPr>
            </w:pPr>
            <w:r w:rsidRPr="00574D7E">
              <w:rPr>
                <w:rFonts w:cs="Arial"/>
                <w:sz w:val="28"/>
              </w:rPr>
              <w:t>Ver</w:t>
            </w:r>
            <w:r w:rsidR="00577A84" w:rsidRPr="00574D7E">
              <w:rPr>
                <w:rFonts w:cs="Arial"/>
                <w:sz w:val="28"/>
              </w:rPr>
              <w:t>arbeitungstätigkeit</w:t>
            </w:r>
            <w:r w:rsidRPr="00574D7E">
              <w:rPr>
                <w:rFonts w:cs="Arial"/>
                <w:sz w:val="28"/>
              </w:rPr>
              <w:t>:</w:t>
            </w:r>
            <w:r w:rsidRPr="00574D7E">
              <w:rPr>
                <w:rFonts w:cs="Arial"/>
                <w:sz w:val="28"/>
              </w:rPr>
              <w:br/>
            </w:r>
            <w:r w:rsidR="00C47E24" w:rsidRPr="00574D7E">
              <w:rPr>
                <w:rFonts w:cs="Arial"/>
                <w:b w:val="0"/>
                <w:szCs w:val="24"/>
              </w:rPr>
              <w:t>Benennung:</w:t>
            </w:r>
            <w:r w:rsidR="00C47E24" w:rsidRPr="00574D7E">
              <w:rPr>
                <w:rFonts w:cs="Arial"/>
                <w:sz w:val="28"/>
              </w:rPr>
              <w:t xml:space="preserve"> </w:t>
            </w:r>
            <w:r w:rsidRPr="00574D7E">
              <w:rPr>
                <w:rFonts w:cs="Arial"/>
                <w:sz w:val="28"/>
              </w:rPr>
              <w:t>_____________________</w:t>
            </w:r>
          </w:p>
        </w:tc>
        <w:tc>
          <w:tcPr>
            <w:tcW w:w="1559" w:type="dxa"/>
            <w:shd w:val="clear" w:color="auto" w:fill="auto"/>
          </w:tcPr>
          <w:p w14:paraId="08969C6D" w14:textId="583D84CA" w:rsidR="001F0F91" w:rsidRPr="00574D7E" w:rsidRDefault="001F0F91" w:rsidP="001F0F91">
            <w:pPr>
              <w:pStyle w:val="berschrift3"/>
              <w:spacing w:before="120"/>
            </w:pPr>
            <w:r w:rsidRPr="00574D7E">
              <w:rPr>
                <w:rFonts w:cs="Arial"/>
                <w:sz w:val="28"/>
              </w:rPr>
              <w:t>lfd. Nr.:</w:t>
            </w:r>
            <w:r w:rsidRPr="00574D7E">
              <w:rPr>
                <w:rFonts w:cs="Arial"/>
                <w:sz w:val="28"/>
              </w:rPr>
              <w:br/>
              <w:t>_____</w:t>
            </w:r>
          </w:p>
        </w:tc>
      </w:tr>
      <w:tr w:rsidR="004F6102" w:rsidRPr="004F6102" w14:paraId="25906182" w14:textId="77777777" w:rsidTr="004F6102">
        <w:trPr>
          <w:trHeight w:val="479"/>
        </w:trPr>
        <w:tc>
          <w:tcPr>
            <w:tcW w:w="4962" w:type="dxa"/>
            <w:gridSpan w:val="2"/>
            <w:shd w:val="clear" w:color="auto" w:fill="auto"/>
          </w:tcPr>
          <w:p w14:paraId="0C33AD9D" w14:textId="65363303" w:rsidR="004F6102" w:rsidRPr="004F6102" w:rsidRDefault="000E20AB" w:rsidP="00952D52">
            <w:pPr>
              <w:tabs>
                <w:tab w:val="left" w:pos="3165"/>
                <w:tab w:val="left" w:pos="4015"/>
              </w:tabs>
              <w:spacing w:before="120"/>
              <w:rPr>
                <w:rFonts w:ascii="Arial" w:hAnsi="Arial"/>
              </w:rPr>
            </w:pPr>
            <w:r>
              <w:rPr>
                <w:rFonts w:ascii="Arial" w:hAnsi="Arial" w:cs="Arial"/>
                <w:snapToGrid w:val="0"/>
                <w:sz w:val="20"/>
              </w:rPr>
              <w:t xml:space="preserve">Datum der Einführung: </w:t>
            </w:r>
          </w:p>
        </w:tc>
        <w:tc>
          <w:tcPr>
            <w:tcW w:w="4259" w:type="dxa"/>
            <w:gridSpan w:val="2"/>
            <w:shd w:val="clear" w:color="auto" w:fill="auto"/>
          </w:tcPr>
          <w:p w14:paraId="35980F51" w14:textId="6B4FD653" w:rsidR="004F6102" w:rsidRPr="004F6102" w:rsidRDefault="000E20AB" w:rsidP="00952D52">
            <w:pPr>
              <w:tabs>
                <w:tab w:val="left" w:pos="3165"/>
                <w:tab w:val="left" w:pos="4015"/>
              </w:tabs>
              <w:spacing w:before="120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 xml:space="preserve">Datum der letzten Änderung: </w:t>
            </w:r>
          </w:p>
        </w:tc>
      </w:tr>
      <w:tr w:rsidR="004F6102" w:rsidRPr="004F6102" w14:paraId="6DDB4E26" w14:textId="77777777" w:rsidTr="001C74FB">
        <w:trPr>
          <w:trHeight w:hRule="exact" w:val="2029"/>
        </w:trPr>
        <w:tc>
          <w:tcPr>
            <w:tcW w:w="2417" w:type="dxa"/>
            <w:shd w:val="clear" w:color="auto" w:fill="auto"/>
          </w:tcPr>
          <w:p w14:paraId="2EF96BDB" w14:textId="78715BAC" w:rsidR="004F6102" w:rsidRPr="004F6102" w:rsidRDefault="004F6102" w:rsidP="004F6102">
            <w:pPr>
              <w:widowControl w:val="0"/>
              <w:spacing w:before="120" w:after="60"/>
              <w:rPr>
                <w:rFonts w:ascii="Arial" w:hAnsi="Arial" w:cs="Arial"/>
                <w:snapToGrid w:val="0"/>
                <w:sz w:val="20"/>
              </w:rPr>
            </w:pPr>
            <w:r w:rsidRPr="004F6102">
              <w:rPr>
                <w:rFonts w:ascii="Arial" w:hAnsi="Arial" w:cs="Arial"/>
                <w:snapToGrid w:val="0"/>
                <w:sz w:val="20"/>
              </w:rPr>
              <w:t xml:space="preserve">Verantwortliche </w:t>
            </w:r>
            <w:r w:rsidR="00BD376A">
              <w:rPr>
                <w:rFonts w:ascii="Arial" w:hAnsi="Arial" w:cs="Arial"/>
                <w:snapToGrid w:val="0"/>
                <w:sz w:val="20"/>
              </w:rPr>
              <w:t>Facha</w:t>
            </w:r>
            <w:r w:rsidRPr="004F6102">
              <w:rPr>
                <w:rFonts w:ascii="Arial" w:hAnsi="Arial" w:cs="Arial"/>
                <w:snapToGrid w:val="0"/>
                <w:sz w:val="20"/>
              </w:rPr>
              <w:t>bteilung</w:t>
            </w:r>
          </w:p>
          <w:p w14:paraId="1806D4FC" w14:textId="5E2FC583" w:rsidR="004F6102" w:rsidRPr="004F6102" w:rsidRDefault="002E4A70" w:rsidP="004F6102">
            <w:pPr>
              <w:widowControl w:val="0"/>
              <w:spacing w:after="60"/>
              <w:ind w:right="232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t>Ansprechpartner</w:t>
            </w:r>
          </w:p>
          <w:p w14:paraId="617A39F0" w14:textId="3D398EA8" w:rsidR="002E4A70" w:rsidRPr="004F6102" w:rsidRDefault="004F6102" w:rsidP="004F6102">
            <w:pPr>
              <w:widowControl w:val="0"/>
              <w:spacing w:after="60"/>
              <w:ind w:right="232"/>
              <w:rPr>
                <w:rFonts w:ascii="Arial" w:hAnsi="Arial" w:cs="Arial"/>
                <w:snapToGrid w:val="0"/>
                <w:sz w:val="20"/>
              </w:rPr>
            </w:pPr>
            <w:r w:rsidRPr="004F6102">
              <w:rPr>
                <w:rFonts w:ascii="Arial" w:hAnsi="Arial" w:cs="Arial"/>
                <w:snapToGrid w:val="0"/>
                <w:sz w:val="20"/>
              </w:rPr>
              <w:t>Telefon</w:t>
            </w:r>
          </w:p>
          <w:p w14:paraId="120C5764" w14:textId="39D74DB8" w:rsidR="004F6102" w:rsidRPr="004F6102" w:rsidRDefault="004F6102" w:rsidP="00AD36D0">
            <w:pPr>
              <w:widowControl w:val="0"/>
              <w:spacing w:after="60"/>
              <w:rPr>
                <w:rFonts w:ascii="Arial" w:hAnsi="Arial" w:cs="Arial"/>
                <w:snapToGrid w:val="0"/>
                <w:sz w:val="20"/>
              </w:rPr>
            </w:pPr>
            <w:r w:rsidRPr="004F6102">
              <w:rPr>
                <w:rFonts w:ascii="Arial" w:hAnsi="Arial" w:cs="Arial"/>
                <w:snapToGrid w:val="0"/>
                <w:sz w:val="20"/>
              </w:rPr>
              <w:t>E-Mail-Adresse</w:t>
            </w:r>
            <w:r w:rsidR="000E20AB">
              <w:rPr>
                <w:rFonts w:ascii="Arial" w:hAnsi="Arial" w:cs="Arial"/>
                <w:snapToGrid w:val="0"/>
                <w:sz w:val="20"/>
              </w:rPr>
              <w:br/>
            </w:r>
            <w:r w:rsidR="00C675D0">
              <w:rPr>
                <w:rFonts w:ascii="Arial" w:hAnsi="Arial" w:cs="Arial"/>
                <w:snapToGrid w:val="0"/>
                <w:sz w:val="20"/>
              </w:rPr>
              <w:br/>
              <w:t xml:space="preserve">(Art. 30 Abs. 1 </w:t>
            </w:r>
            <w:r w:rsidR="0019587F">
              <w:rPr>
                <w:rFonts w:ascii="Arial" w:hAnsi="Arial" w:cs="Arial"/>
                <w:snapToGrid w:val="0"/>
                <w:sz w:val="20"/>
              </w:rPr>
              <w:t xml:space="preserve">S. 2 </w:t>
            </w:r>
            <w:r w:rsidR="00C675D0">
              <w:rPr>
                <w:rFonts w:ascii="Arial" w:hAnsi="Arial" w:cs="Arial"/>
                <w:snapToGrid w:val="0"/>
                <w:sz w:val="20"/>
              </w:rPr>
              <w:t>lit a)</w:t>
            </w:r>
          </w:p>
        </w:tc>
        <w:tc>
          <w:tcPr>
            <w:tcW w:w="6804" w:type="dxa"/>
            <w:gridSpan w:val="3"/>
            <w:shd w:val="clear" w:color="auto" w:fill="auto"/>
          </w:tcPr>
          <w:p w14:paraId="445E4D22" w14:textId="44EF4539" w:rsidR="004F6102" w:rsidRPr="004F6102" w:rsidRDefault="004F6102" w:rsidP="004F6102">
            <w:pPr>
              <w:widowControl w:val="0"/>
              <w:spacing w:after="60"/>
              <w:ind w:hanging="239"/>
              <w:rPr>
                <w:rFonts w:ascii="Arial" w:hAnsi="Arial" w:cs="Arial"/>
                <w:snapToGrid w:val="0"/>
                <w:sz w:val="20"/>
              </w:rPr>
            </w:pPr>
          </w:p>
          <w:p w14:paraId="508CE3F5" w14:textId="77777777" w:rsidR="004F6102" w:rsidRDefault="00C800C6" w:rsidP="004F6102">
            <w:pPr>
              <w:widowControl w:val="0"/>
              <w:spacing w:after="60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t>IZB</w:t>
            </w:r>
          </w:p>
          <w:p w14:paraId="11051F09" w14:textId="77777777" w:rsidR="00C800C6" w:rsidRDefault="00C800C6" w:rsidP="004F6102">
            <w:pPr>
              <w:widowControl w:val="0"/>
              <w:spacing w:after="60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t>Daniel Biedermann</w:t>
            </w:r>
          </w:p>
          <w:p w14:paraId="0C8459A4" w14:textId="459D531D" w:rsidR="003F7EF9" w:rsidRDefault="003F7EF9" w:rsidP="004F6102">
            <w:pPr>
              <w:widowControl w:val="0"/>
              <w:spacing w:after="60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t>069-24708-173</w:t>
            </w:r>
          </w:p>
          <w:p w14:paraId="52C5159F" w14:textId="4C6F92FD" w:rsidR="003F7EF9" w:rsidRPr="004F6102" w:rsidRDefault="003F7EF9" w:rsidP="004F6102">
            <w:pPr>
              <w:widowControl w:val="0"/>
              <w:spacing w:after="60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t>biedermann@dipf.de</w:t>
            </w:r>
            <w:bookmarkStart w:id="0" w:name="_GoBack"/>
            <w:bookmarkEnd w:id="0"/>
          </w:p>
        </w:tc>
      </w:tr>
      <w:tr w:rsidR="004F6102" w:rsidRPr="004F6102" w14:paraId="77568557" w14:textId="77777777" w:rsidTr="0066671A">
        <w:trPr>
          <w:trHeight w:hRule="exact" w:val="1267"/>
        </w:trPr>
        <w:tc>
          <w:tcPr>
            <w:tcW w:w="2417" w:type="dxa"/>
            <w:shd w:val="clear" w:color="auto" w:fill="auto"/>
          </w:tcPr>
          <w:p w14:paraId="3E1CC4E9" w14:textId="48120AC4" w:rsidR="004F6102" w:rsidRPr="004F6102" w:rsidRDefault="004F6102" w:rsidP="00C47E24">
            <w:pPr>
              <w:widowControl w:val="0"/>
              <w:spacing w:before="120"/>
              <w:rPr>
                <w:rFonts w:ascii="Arial" w:hAnsi="Arial" w:cs="Arial"/>
                <w:snapToGrid w:val="0"/>
                <w:sz w:val="20"/>
              </w:rPr>
            </w:pPr>
            <w:r w:rsidRPr="004F6102">
              <w:rPr>
                <w:rFonts w:ascii="Arial" w:hAnsi="Arial" w:cs="Arial"/>
                <w:snapToGrid w:val="0"/>
                <w:sz w:val="20"/>
              </w:rPr>
              <w:t>Zweck</w:t>
            </w:r>
            <w:r>
              <w:rPr>
                <w:rFonts w:ascii="Arial" w:hAnsi="Arial" w:cs="Arial"/>
                <w:snapToGrid w:val="0"/>
                <w:sz w:val="20"/>
              </w:rPr>
              <w:t>e</w:t>
            </w:r>
            <w:r w:rsidRPr="004F6102">
              <w:rPr>
                <w:rFonts w:ascii="Arial" w:hAnsi="Arial" w:cs="Arial"/>
                <w:snapToGrid w:val="0"/>
                <w:sz w:val="20"/>
              </w:rPr>
              <w:t xml:space="preserve"> der Verarbeitung</w:t>
            </w:r>
            <w:r w:rsidR="000E20AB">
              <w:rPr>
                <w:rFonts w:ascii="Arial" w:hAnsi="Arial" w:cs="Arial"/>
                <w:snapToGrid w:val="0"/>
                <w:sz w:val="20"/>
              </w:rPr>
              <w:br/>
            </w:r>
            <w:r w:rsidR="00C47E24">
              <w:rPr>
                <w:rFonts w:ascii="Arial" w:hAnsi="Arial" w:cs="Arial"/>
                <w:snapToGrid w:val="0"/>
                <w:sz w:val="20"/>
              </w:rPr>
              <w:br/>
            </w:r>
            <w:r w:rsidR="00C675D0">
              <w:rPr>
                <w:rFonts w:ascii="Arial" w:hAnsi="Arial" w:cs="Arial"/>
                <w:snapToGrid w:val="0"/>
                <w:sz w:val="20"/>
              </w:rPr>
              <w:t xml:space="preserve">(Art. 30 Abs. 1 </w:t>
            </w:r>
            <w:r w:rsidR="00564C2D">
              <w:rPr>
                <w:rFonts w:ascii="Arial" w:hAnsi="Arial" w:cs="Arial"/>
                <w:snapToGrid w:val="0"/>
                <w:sz w:val="20"/>
              </w:rPr>
              <w:t xml:space="preserve">S. 2 </w:t>
            </w:r>
            <w:r w:rsidR="00C675D0">
              <w:rPr>
                <w:rFonts w:ascii="Arial" w:hAnsi="Arial" w:cs="Arial"/>
                <w:snapToGrid w:val="0"/>
                <w:sz w:val="20"/>
              </w:rPr>
              <w:t>lit b)</w:t>
            </w:r>
          </w:p>
        </w:tc>
        <w:tc>
          <w:tcPr>
            <w:tcW w:w="6804" w:type="dxa"/>
            <w:gridSpan w:val="3"/>
            <w:shd w:val="clear" w:color="auto" w:fill="auto"/>
          </w:tcPr>
          <w:p w14:paraId="4F5E7FB8" w14:textId="27D6F679" w:rsidR="004F6102" w:rsidRPr="004F6102" w:rsidRDefault="003F7EF9" w:rsidP="003F7EF9">
            <w:pPr>
              <w:widowControl w:val="0"/>
              <w:spacing w:before="120" w:after="60"/>
              <w:ind w:left="-97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t>Untersuchung der Effektes einer Applikation für Goal Shielding auf das Erreichen von Lernzielen</w:t>
            </w:r>
          </w:p>
        </w:tc>
      </w:tr>
      <w:tr w:rsidR="00C47E24" w:rsidRPr="004F6102" w14:paraId="3A370DA7" w14:textId="77777777" w:rsidTr="0066671A">
        <w:trPr>
          <w:trHeight w:hRule="exact" w:val="1267"/>
        </w:trPr>
        <w:tc>
          <w:tcPr>
            <w:tcW w:w="2417" w:type="dxa"/>
            <w:shd w:val="clear" w:color="auto" w:fill="auto"/>
          </w:tcPr>
          <w:p w14:paraId="1F3514EC" w14:textId="785F9396" w:rsidR="00C47E24" w:rsidRPr="004F6102" w:rsidRDefault="00C47E24" w:rsidP="00C47E24">
            <w:pPr>
              <w:widowControl w:val="0"/>
              <w:spacing w:before="120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t>Optional:</w:t>
            </w:r>
            <w:r>
              <w:rPr>
                <w:rFonts w:ascii="Arial" w:hAnsi="Arial" w:cs="Arial"/>
                <w:snapToGrid w:val="0"/>
                <w:sz w:val="20"/>
              </w:rPr>
              <w:br/>
              <w:t>Name des eingesetzten Verfahrens</w:t>
            </w:r>
          </w:p>
        </w:tc>
        <w:tc>
          <w:tcPr>
            <w:tcW w:w="6804" w:type="dxa"/>
            <w:gridSpan w:val="3"/>
            <w:shd w:val="clear" w:color="auto" w:fill="auto"/>
          </w:tcPr>
          <w:p w14:paraId="52705343" w14:textId="0B6D9E36" w:rsidR="00C47E24" w:rsidRPr="004F6102" w:rsidRDefault="00C47E24" w:rsidP="004F6102">
            <w:pPr>
              <w:widowControl w:val="0"/>
              <w:spacing w:before="120" w:after="60"/>
              <w:ind w:left="-97"/>
              <w:rPr>
                <w:rFonts w:ascii="Arial" w:hAnsi="Arial" w:cs="Arial"/>
                <w:noProof/>
                <w:sz w:val="20"/>
              </w:rPr>
            </w:pPr>
          </w:p>
        </w:tc>
      </w:tr>
      <w:tr w:rsidR="00CB4258" w:rsidRPr="004F6102" w14:paraId="52913634" w14:textId="77777777" w:rsidTr="00127002">
        <w:trPr>
          <w:trHeight w:hRule="exact" w:val="3958"/>
        </w:trPr>
        <w:tc>
          <w:tcPr>
            <w:tcW w:w="2417" w:type="dxa"/>
            <w:shd w:val="clear" w:color="auto" w:fill="auto"/>
          </w:tcPr>
          <w:p w14:paraId="7D859CD9" w14:textId="27D95C48" w:rsidR="00CB4258" w:rsidRDefault="00CB4258" w:rsidP="00C47E24">
            <w:pPr>
              <w:widowControl w:val="0"/>
              <w:spacing w:before="120"/>
              <w:rPr>
                <w:rFonts w:ascii="Arial" w:hAnsi="Arial" w:cs="Arial"/>
                <w:snapToGrid w:val="0"/>
                <w:sz w:val="20"/>
              </w:rPr>
            </w:pPr>
            <w:r w:rsidRPr="00CB4258">
              <w:rPr>
                <w:rFonts w:ascii="Arial" w:hAnsi="Arial" w:cs="Arial"/>
                <w:snapToGrid w:val="0"/>
                <w:sz w:val="20"/>
              </w:rPr>
              <w:t>Rechtsgrundlage</w:t>
            </w:r>
          </w:p>
        </w:tc>
        <w:tc>
          <w:tcPr>
            <w:tcW w:w="6804" w:type="dxa"/>
            <w:gridSpan w:val="3"/>
            <w:shd w:val="clear" w:color="auto" w:fill="auto"/>
          </w:tcPr>
          <w:p w14:paraId="09A36D83" w14:textId="07E255E0" w:rsidR="00B616D2" w:rsidRDefault="003F7EF9" w:rsidP="00B616D2">
            <w:pPr>
              <w:widowControl w:val="0"/>
              <w:spacing w:before="120" w:after="60"/>
              <w:ind w:left="-97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napToGrid w:val="0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napToGrid w:val="0"/>
                <w:sz w:val="20"/>
              </w:rPr>
            </w:r>
            <w:r>
              <w:rPr>
                <w:rFonts w:ascii="Arial" w:hAnsi="Arial" w:cs="Arial"/>
                <w:snapToGrid w:val="0"/>
                <w:sz w:val="20"/>
              </w:rPr>
              <w:fldChar w:fldCharType="end"/>
            </w:r>
            <w:r w:rsidR="00CB4258">
              <w:rPr>
                <w:rFonts w:ascii="Arial" w:hAnsi="Arial" w:cs="Arial"/>
                <w:snapToGrid w:val="0"/>
                <w:sz w:val="20"/>
              </w:rPr>
              <w:t xml:space="preserve"> Einwilligungserklärung</w:t>
            </w:r>
            <w:r w:rsidR="00B616D2" w:rsidRPr="00574D7E">
              <w:rPr>
                <w:rFonts w:ascii="Arial" w:hAnsi="Arial" w:cs="Arial"/>
                <w:snapToGrid w:val="0"/>
                <w:sz w:val="20"/>
              </w:rPr>
              <w:t xml:space="preserve"> (</w:t>
            </w:r>
            <w:r w:rsidR="00B616D2" w:rsidRPr="00574D7E">
              <w:rPr>
                <w:rFonts w:ascii="Arial" w:hAnsi="Arial" w:cs="Arial"/>
                <w:snapToGrid w:val="0"/>
                <w:sz w:val="20"/>
                <w:u w:val="single"/>
              </w:rPr>
              <w:t>Art. 6 DSGVO Abs.1 lit. a)</w:t>
            </w:r>
          </w:p>
          <w:p w14:paraId="5DACFEFF" w14:textId="77777777" w:rsidR="00B616D2" w:rsidRDefault="00B616D2" w:rsidP="00B616D2">
            <w:pPr>
              <w:widowControl w:val="0"/>
              <w:spacing w:before="120" w:after="60"/>
              <w:ind w:left="-97"/>
              <w:rPr>
                <w:rFonts w:ascii="Arial" w:hAnsi="Arial" w:cs="Arial"/>
                <w:snapToGrid w:val="0"/>
                <w:sz w:val="20"/>
              </w:rPr>
            </w:pPr>
          </w:p>
          <w:p w14:paraId="50BF769F" w14:textId="77777777" w:rsidR="00B616D2" w:rsidRPr="00B616D2" w:rsidRDefault="00B616D2" w:rsidP="00B616D2">
            <w:pPr>
              <w:widowControl w:val="0"/>
              <w:spacing w:before="120" w:after="60"/>
              <w:ind w:left="-97"/>
              <w:rPr>
                <w:rFonts w:ascii="Arial" w:hAnsi="Arial" w:cs="Arial"/>
                <w:snapToGrid w:val="0"/>
                <w:sz w:val="20"/>
                <w:u w:val="single"/>
              </w:rPr>
            </w:pPr>
            <w:r w:rsidRPr="00B616D2">
              <w:rPr>
                <w:rFonts w:ascii="Arial" w:hAnsi="Arial" w:cs="Arial"/>
                <w:snapToGrid w:val="0"/>
                <w:sz w:val="20"/>
                <w:u w:val="single"/>
              </w:rPr>
              <w:t>Verarbeitung gem. Art. 6 DSGVO Abs.1 lit. ...:</w:t>
            </w:r>
          </w:p>
          <w:p w14:paraId="5C368083" w14:textId="77777777" w:rsidR="00B616D2" w:rsidRDefault="00B616D2" w:rsidP="00B616D2">
            <w:pPr>
              <w:widowControl w:val="0"/>
              <w:spacing w:before="120" w:after="60"/>
              <w:ind w:left="-97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napToGrid w:val="0"/>
                <w:sz w:val="20"/>
              </w:rPr>
              <w:instrText xml:space="preserve"> FORMCHECKBOX </w:instrText>
            </w:r>
            <w:r w:rsidR="0033257D">
              <w:rPr>
                <w:rFonts w:ascii="Arial" w:hAnsi="Arial" w:cs="Arial"/>
                <w:snapToGrid w:val="0"/>
                <w:sz w:val="20"/>
              </w:rPr>
            </w:r>
            <w:r w:rsidR="0033257D">
              <w:rPr>
                <w:rFonts w:ascii="Arial" w:hAnsi="Arial" w:cs="Arial"/>
                <w:snapToGrid w:val="0"/>
                <w:sz w:val="20"/>
              </w:rPr>
              <w:fldChar w:fldCharType="separate"/>
            </w:r>
            <w:r>
              <w:rPr>
                <w:rFonts w:ascii="Arial" w:hAnsi="Arial" w:cs="Arial"/>
                <w:snapToGrid w:val="0"/>
                <w:sz w:val="20"/>
              </w:rPr>
              <w:fldChar w:fldCharType="end"/>
            </w:r>
            <w:r>
              <w:rPr>
                <w:rFonts w:ascii="Arial" w:hAnsi="Arial" w:cs="Arial"/>
                <w:snapToGrid w:val="0"/>
                <w:sz w:val="20"/>
              </w:rPr>
              <w:t xml:space="preserve"> b) zum Zweck der Erfüllung eines Vertrags,                                            </w:t>
            </w:r>
            <w:del w:id="1" w:author="Kreusch, Julia" w:date="2018-12-10T19:07:00Z">
              <w:r w:rsidDel="00B616D2">
                <w:rPr>
                  <w:rFonts w:ascii="Arial" w:hAnsi="Arial" w:cs="Arial"/>
                  <w:snapToGrid w:val="0"/>
                  <w:sz w:val="20"/>
                </w:rPr>
                <w:delText xml:space="preserve"> </w:delText>
              </w:r>
            </w:del>
          </w:p>
          <w:p w14:paraId="31ECF7C2" w14:textId="77777777" w:rsidR="00B616D2" w:rsidRDefault="00B616D2" w:rsidP="00B616D2">
            <w:pPr>
              <w:widowControl w:val="0"/>
              <w:spacing w:before="120" w:after="60"/>
              <w:ind w:left="-97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napToGrid w:val="0"/>
                <w:sz w:val="20"/>
              </w:rPr>
              <w:instrText xml:space="preserve"> FORMCHECKBOX </w:instrText>
            </w:r>
            <w:r w:rsidR="0033257D">
              <w:rPr>
                <w:rFonts w:ascii="Arial" w:hAnsi="Arial" w:cs="Arial"/>
                <w:snapToGrid w:val="0"/>
                <w:sz w:val="20"/>
              </w:rPr>
            </w:r>
            <w:r w:rsidR="0033257D">
              <w:rPr>
                <w:rFonts w:ascii="Arial" w:hAnsi="Arial" w:cs="Arial"/>
                <w:snapToGrid w:val="0"/>
                <w:sz w:val="20"/>
              </w:rPr>
              <w:fldChar w:fldCharType="separate"/>
            </w:r>
            <w:r>
              <w:rPr>
                <w:rFonts w:ascii="Arial" w:hAnsi="Arial" w:cs="Arial"/>
                <w:snapToGrid w:val="0"/>
                <w:sz w:val="20"/>
              </w:rPr>
              <w:fldChar w:fldCharType="end"/>
            </w:r>
            <w:r>
              <w:rPr>
                <w:rFonts w:ascii="Arial" w:hAnsi="Arial" w:cs="Arial"/>
                <w:snapToGrid w:val="0"/>
                <w:sz w:val="20"/>
              </w:rPr>
              <w:t xml:space="preserve"> c) zur Erfüllung einer rechtlichen Verpflichtung des Verantwortlichen,   </w:t>
            </w:r>
            <w:del w:id="2" w:author="Kreusch, Julia" w:date="2018-12-10T19:07:00Z">
              <w:r w:rsidDel="00B616D2">
                <w:rPr>
                  <w:rFonts w:ascii="Arial" w:hAnsi="Arial" w:cs="Arial"/>
                  <w:snapToGrid w:val="0"/>
                  <w:sz w:val="20"/>
                </w:rPr>
                <w:delText xml:space="preserve"> </w:delText>
              </w:r>
            </w:del>
          </w:p>
          <w:p w14:paraId="6AE9A2F8" w14:textId="77777777" w:rsidR="00B616D2" w:rsidRDefault="00B616D2" w:rsidP="00B616D2">
            <w:pPr>
              <w:widowControl w:val="0"/>
              <w:spacing w:before="120" w:after="60"/>
              <w:ind w:left="-97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napToGrid w:val="0"/>
                <w:sz w:val="20"/>
              </w:rPr>
              <w:instrText xml:space="preserve"> FORMCHECKBOX </w:instrText>
            </w:r>
            <w:r w:rsidR="0033257D">
              <w:rPr>
                <w:rFonts w:ascii="Arial" w:hAnsi="Arial" w:cs="Arial"/>
                <w:snapToGrid w:val="0"/>
                <w:sz w:val="20"/>
              </w:rPr>
            </w:r>
            <w:r w:rsidR="0033257D">
              <w:rPr>
                <w:rFonts w:ascii="Arial" w:hAnsi="Arial" w:cs="Arial"/>
                <w:snapToGrid w:val="0"/>
                <w:sz w:val="20"/>
              </w:rPr>
              <w:fldChar w:fldCharType="separate"/>
            </w:r>
            <w:r>
              <w:rPr>
                <w:rFonts w:ascii="Arial" w:hAnsi="Arial" w:cs="Arial"/>
                <w:snapToGrid w:val="0"/>
                <w:sz w:val="20"/>
              </w:rPr>
              <w:fldChar w:fldCharType="end"/>
            </w:r>
            <w:r>
              <w:rPr>
                <w:rFonts w:ascii="Arial" w:hAnsi="Arial" w:cs="Arial"/>
                <w:snapToGrid w:val="0"/>
                <w:sz w:val="20"/>
              </w:rPr>
              <w:t xml:space="preserve"> e) zur Wahrnehmung einer Aufgabe im öffentlichen Interesse/in</w:t>
            </w:r>
            <w:r>
              <w:rPr>
                <w:rFonts w:ascii="Arial" w:hAnsi="Arial" w:cs="Arial"/>
                <w:snapToGrid w:val="0"/>
                <w:sz w:val="20"/>
              </w:rPr>
              <w:br/>
              <w:t xml:space="preserve">         Ausübung öffentlicher Gewalt, die dem Verantwortlichen übertragen</w:t>
            </w:r>
            <w:r>
              <w:rPr>
                <w:rFonts w:ascii="Arial" w:hAnsi="Arial" w:cs="Arial"/>
                <w:snapToGrid w:val="0"/>
                <w:sz w:val="20"/>
              </w:rPr>
              <w:br/>
              <w:t xml:space="preserve">         wurde, </w:t>
            </w:r>
          </w:p>
          <w:p w14:paraId="237E8A71" w14:textId="201DE79A" w:rsidR="00B616D2" w:rsidRDefault="00B616D2" w:rsidP="00B616D2">
            <w:pPr>
              <w:widowControl w:val="0"/>
              <w:spacing w:before="120" w:after="60"/>
              <w:ind w:left="-97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napToGrid w:val="0"/>
                <w:sz w:val="20"/>
              </w:rPr>
              <w:instrText xml:space="preserve"> FORMCHECKBOX </w:instrText>
            </w:r>
            <w:r w:rsidR="0033257D">
              <w:rPr>
                <w:rFonts w:ascii="Arial" w:hAnsi="Arial" w:cs="Arial"/>
                <w:snapToGrid w:val="0"/>
                <w:sz w:val="20"/>
              </w:rPr>
            </w:r>
            <w:r w:rsidR="0033257D">
              <w:rPr>
                <w:rFonts w:ascii="Arial" w:hAnsi="Arial" w:cs="Arial"/>
                <w:snapToGrid w:val="0"/>
                <w:sz w:val="20"/>
              </w:rPr>
              <w:fldChar w:fldCharType="separate"/>
            </w:r>
            <w:r>
              <w:rPr>
                <w:rFonts w:ascii="Arial" w:hAnsi="Arial" w:cs="Arial"/>
                <w:snapToGrid w:val="0"/>
                <w:sz w:val="20"/>
              </w:rPr>
              <w:fldChar w:fldCharType="end"/>
            </w:r>
            <w:r>
              <w:rPr>
                <w:rFonts w:ascii="Arial" w:hAnsi="Arial" w:cs="Arial"/>
                <w:snapToGrid w:val="0"/>
                <w:sz w:val="20"/>
              </w:rPr>
              <w:t xml:space="preserve"> f) zu Wahrung der berechtigten Interessen des Verantwortlichen.  </w:t>
            </w:r>
            <w:ins w:id="3" w:author="Kreusch, Julia" w:date="2018-12-10T19:15:00Z">
              <w:r>
                <w:rPr>
                  <w:rFonts w:ascii="Arial" w:hAnsi="Arial" w:cs="Arial"/>
                  <w:snapToGrid w:val="0"/>
                  <w:sz w:val="20"/>
                </w:rPr>
                <w:t xml:space="preserve">   </w:t>
              </w:r>
            </w:ins>
          </w:p>
          <w:p w14:paraId="30A4C841" w14:textId="66DCC4E9" w:rsidR="00127002" w:rsidRDefault="00127002" w:rsidP="00CB4258">
            <w:pPr>
              <w:widowControl w:val="0"/>
              <w:spacing w:before="120" w:after="60"/>
              <w:ind w:left="-97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t xml:space="preserve">     </w:t>
            </w:r>
            <w:del w:id="4" w:author="Kreusch, Julia" w:date="2018-12-10T19:07:00Z">
              <w:r w:rsidR="00835DC6" w:rsidDel="00B616D2">
                <w:rPr>
                  <w:rFonts w:ascii="Arial" w:hAnsi="Arial" w:cs="Arial"/>
                  <w:snapToGrid w:val="0"/>
                  <w:sz w:val="20"/>
                </w:rPr>
                <w:delText xml:space="preserve"> </w:delText>
              </w:r>
            </w:del>
          </w:p>
          <w:p w14:paraId="09DF3216" w14:textId="13CE07E0" w:rsidR="00CB4258" w:rsidRDefault="009477BF" w:rsidP="00127002">
            <w:pPr>
              <w:widowControl w:val="0"/>
              <w:spacing w:before="120" w:after="60"/>
              <w:ind w:left="-97"/>
              <w:rPr>
                <w:rFonts w:ascii="Arial" w:hAnsi="Arial" w:cs="Arial"/>
                <w:noProof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napToGrid w:val="0"/>
                <w:sz w:val="20"/>
              </w:rPr>
              <w:instrText xml:space="preserve"> FORMCHECKBOX </w:instrText>
            </w:r>
            <w:r w:rsidR="0033257D">
              <w:rPr>
                <w:rFonts w:ascii="Arial" w:hAnsi="Arial" w:cs="Arial"/>
                <w:snapToGrid w:val="0"/>
                <w:sz w:val="20"/>
              </w:rPr>
            </w:r>
            <w:r w:rsidR="0033257D">
              <w:rPr>
                <w:rFonts w:ascii="Arial" w:hAnsi="Arial" w:cs="Arial"/>
                <w:snapToGrid w:val="0"/>
                <w:sz w:val="20"/>
              </w:rPr>
              <w:fldChar w:fldCharType="separate"/>
            </w:r>
            <w:r>
              <w:rPr>
                <w:rFonts w:ascii="Arial" w:hAnsi="Arial" w:cs="Arial"/>
                <w:snapToGrid w:val="0"/>
                <w:sz w:val="20"/>
              </w:rPr>
              <w:fldChar w:fldCharType="end"/>
            </w:r>
            <w:r w:rsidR="00CB4258">
              <w:rPr>
                <w:rFonts w:ascii="Arial" w:hAnsi="Arial" w:cs="Arial"/>
                <w:snapToGrid w:val="0"/>
                <w:sz w:val="20"/>
              </w:rPr>
              <w:t xml:space="preserve"> Dienstvereinbarung (DV)</w:t>
            </w:r>
          </w:p>
        </w:tc>
      </w:tr>
      <w:tr w:rsidR="004F6102" w:rsidRPr="004F6102" w14:paraId="269A01F4" w14:textId="77777777" w:rsidTr="00127002">
        <w:trPr>
          <w:trHeight w:hRule="exact" w:val="3409"/>
        </w:trPr>
        <w:tc>
          <w:tcPr>
            <w:tcW w:w="2417" w:type="dxa"/>
            <w:shd w:val="clear" w:color="auto" w:fill="auto"/>
          </w:tcPr>
          <w:p w14:paraId="29D85027" w14:textId="4E2B7571" w:rsidR="004F6102" w:rsidRPr="004F6102" w:rsidRDefault="004F6102" w:rsidP="004F6102">
            <w:pPr>
              <w:widowControl w:val="0"/>
              <w:spacing w:before="120"/>
              <w:rPr>
                <w:rFonts w:ascii="Arial" w:hAnsi="Arial" w:cs="Arial"/>
                <w:snapToGrid w:val="0"/>
                <w:sz w:val="20"/>
              </w:rPr>
            </w:pPr>
            <w:r w:rsidRPr="004F6102">
              <w:rPr>
                <w:rFonts w:ascii="Arial" w:hAnsi="Arial" w:cs="Arial"/>
                <w:snapToGrid w:val="0"/>
                <w:sz w:val="20"/>
              </w:rPr>
              <w:t>Beschreibung der</w:t>
            </w:r>
          </w:p>
          <w:p w14:paraId="6A87A861" w14:textId="77777777" w:rsidR="004F6102" w:rsidRPr="004F6102" w:rsidRDefault="004F6102" w:rsidP="004F6102">
            <w:pPr>
              <w:widowControl w:val="0"/>
              <w:rPr>
                <w:rFonts w:ascii="Arial" w:hAnsi="Arial" w:cs="Arial"/>
                <w:snapToGrid w:val="0"/>
                <w:sz w:val="20"/>
              </w:rPr>
            </w:pPr>
            <w:r w:rsidRPr="004F6102">
              <w:rPr>
                <w:rFonts w:ascii="Arial" w:hAnsi="Arial" w:cs="Arial"/>
                <w:snapToGrid w:val="0"/>
                <w:sz w:val="20"/>
              </w:rPr>
              <w:t>Kategorien betroffener</w:t>
            </w:r>
          </w:p>
          <w:p w14:paraId="715384A0" w14:textId="0D8655F4" w:rsidR="004F6102" w:rsidRPr="004F6102" w:rsidRDefault="004F6102" w:rsidP="004F6102">
            <w:pPr>
              <w:widowControl w:val="0"/>
              <w:rPr>
                <w:rFonts w:ascii="Arial" w:hAnsi="Arial" w:cs="Arial"/>
                <w:snapToGrid w:val="0"/>
                <w:sz w:val="20"/>
              </w:rPr>
            </w:pPr>
            <w:r w:rsidRPr="004F6102">
              <w:rPr>
                <w:rFonts w:ascii="Arial" w:hAnsi="Arial" w:cs="Arial"/>
                <w:snapToGrid w:val="0"/>
                <w:sz w:val="20"/>
              </w:rPr>
              <w:t xml:space="preserve">Personen </w:t>
            </w:r>
            <w:r w:rsidR="00C675D0">
              <w:rPr>
                <w:rFonts w:ascii="Arial" w:hAnsi="Arial" w:cs="Arial"/>
                <w:snapToGrid w:val="0"/>
                <w:sz w:val="20"/>
              </w:rPr>
              <w:br/>
              <w:t xml:space="preserve">(Art. 30 Abs. 1 </w:t>
            </w:r>
            <w:r w:rsidR="00564C2D">
              <w:rPr>
                <w:rFonts w:ascii="Arial" w:hAnsi="Arial" w:cs="Arial"/>
                <w:snapToGrid w:val="0"/>
                <w:sz w:val="20"/>
              </w:rPr>
              <w:t xml:space="preserve">S. 2 </w:t>
            </w:r>
            <w:r w:rsidR="0019587F">
              <w:rPr>
                <w:rFonts w:ascii="Arial" w:hAnsi="Arial" w:cs="Arial"/>
                <w:snapToGrid w:val="0"/>
                <w:sz w:val="20"/>
              </w:rPr>
              <w:t xml:space="preserve">lit. </w:t>
            </w:r>
            <w:r w:rsidR="00C675D0">
              <w:rPr>
                <w:rFonts w:ascii="Arial" w:hAnsi="Arial" w:cs="Arial"/>
                <w:snapToGrid w:val="0"/>
                <w:sz w:val="20"/>
              </w:rPr>
              <w:t>c)</w:t>
            </w:r>
          </w:p>
        </w:tc>
        <w:tc>
          <w:tcPr>
            <w:tcW w:w="6804" w:type="dxa"/>
            <w:gridSpan w:val="3"/>
            <w:shd w:val="clear" w:color="auto" w:fill="auto"/>
          </w:tcPr>
          <w:p w14:paraId="2C13E3D7" w14:textId="61954504" w:rsidR="004F6102" w:rsidRPr="004F6102" w:rsidRDefault="004F6102" w:rsidP="004F6102">
            <w:pPr>
              <w:widowControl w:val="0"/>
              <w:spacing w:before="120" w:after="60"/>
              <w:rPr>
                <w:rFonts w:ascii="Arial" w:hAnsi="Arial" w:cs="Arial"/>
                <w:snapToGrid w:val="0"/>
                <w:sz w:val="20"/>
              </w:rPr>
            </w:pPr>
            <w:r w:rsidRPr="004F6102">
              <w:rPr>
                <w:rFonts w:ascii="Arial" w:hAnsi="Arial" w:cs="Arial"/>
                <w:snapToGrid w:val="0"/>
                <w:sz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Kontrollkästchen6"/>
            <w:r w:rsidRPr="004F6102">
              <w:rPr>
                <w:rFonts w:ascii="Arial" w:hAnsi="Arial" w:cs="Arial"/>
                <w:snapToGrid w:val="0"/>
                <w:sz w:val="20"/>
              </w:rPr>
              <w:instrText xml:space="preserve"> FORMCHECKBOX </w:instrText>
            </w:r>
            <w:r w:rsidR="0033257D">
              <w:rPr>
                <w:rFonts w:ascii="Arial" w:hAnsi="Arial" w:cs="Arial"/>
                <w:snapToGrid w:val="0"/>
                <w:sz w:val="20"/>
              </w:rPr>
            </w:r>
            <w:r w:rsidR="0033257D">
              <w:rPr>
                <w:rFonts w:ascii="Arial" w:hAnsi="Arial" w:cs="Arial"/>
                <w:snapToGrid w:val="0"/>
                <w:sz w:val="20"/>
              </w:rPr>
              <w:fldChar w:fldCharType="separate"/>
            </w:r>
            <w:r w:rsidRPr="004F6102">
              <w:rPr>
                <w:rFonts w:ascii="Arial" w:hAnsi="Arial" w:cs="Arial"/>
                <w:snapToGrid w:val="0"/>
                <w:sz w:val="20"/>
              </w:rPr>
              <w:fldChar w:fldCharType="end"/>
            </w:r>
            <w:bookmarkEnd w:id="5"/>
            <w:r w:rsidRPr="004F6102">
              <w:rPr>
                <w:rFonts w:ascii="Arial" w:hAnsi="Arial" w:cs="Arial"/>
                <w:snapToGrid w:val="0"/>
                <w:sz w:val="20"/>
              </w:rPr>
              <w:t xml:space="preserve">   </w:t>
            </w:r>
            <w:r w:rsidR="00CB4258">
              <w:rPr>
                <w:rFonts w:ascii="Arial" w:hAnsi="Arial" w:cs="Arial"/>
                <w:snapToGrid w:val="0"/>
                <w:sz w:val="20"/>
              </w:rPr>
              <w:t>Schüler/innen</w:t>
            </w:r>
          </w:p>
          <w:bookmarkStart w:id="6" w:name="Kontrollkästchen7"/>
          <w:p w14:paraId="1218705F" w14:textId="308D793E" w:rsidR="004F6102" w:rsidRPr="004F6102" w:rsidRDefault="004F6102" w:rsidP="004F6102">
            <w:pPr>
              <w:widowControl w:val="0"/>
              <w:spacing w:after="60"/>
              <w:ind w:left="229" w:hanging="229"/>
              <w:rPr>
                <w:rFonts w:ascii="Arial" w:hAnsi="Arial" w:cs="Arial"/>
                <w:snapToGrid w:val="0"/>
                <w:sz w:val="20"/>
              </w:rPr>
            </w:pPr>
            <w:r w:rsidRPr="004F6102">
              <w:rPr>
                <w:rFonts w:ascii="Arial" w:hAnsi="Arial" w:cs="Arial"/>
                <w:snapToGrid w:val="0"/>
                <w:sz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6102">
              <w:rPr>
                <w:rFonts w:ascii="Arial" w:hAnsi="Arial" w:cs="Arial"/>
                <w:snapToGrid w:val="0"/>
                <w:sz w:val="20"/>
              </w:rPr>
              <w:instrText xml:space="preserve"> FORMCHECKBOX </w:instrText>
            </w:r>
            <w:r w:rsidR="0033257D">
              <w:rPr>
                <w:rFonts w:ascii="Arial" w:hAnsi="Arial" w:cs="Arial"/>
                <w:snapToGrid w:val="0"/>
                <w:sz w:val="20"/>
              </w:rPr>
            </w:r>
            <w:r w:rsidR="0033257D">
              <w:rPr>
                <w:rFonts w:ascii="Arial" w:hAnsi="Arial" w:cs="Arial"/>
                <w:snapToGrid w:val="0"/>
                <w:sz w:val="20"/>
              </w:rPr>
              <w:fldChar w:fldCharType="separate"/>
            </w:r>
            <w:r w:rsidRPr="004F6102">
              <w:rPr>
                <w:rFonts w:ascii="Arial" w:hAnsi="Arial" w:cs="Arial"/>
                <w:snapToGrid w:val="0"/>
                <w:sz w:val="20"/>
              </w:rPr>
              <w:fldChar w:fldCharType="end"/>
            </w:r>
            <w:bookmarkEnd w:id="6"/>
            <w:r w:rsidRPr="004F6102">
              <w:rPr>
                <w:rFonts w:ascii="Arial" w:hAnsi="Arial" w:cs="Arial"/>
                <w:snapToGrid w:val="0"/>
                <w:sz w:val="20"/>
              </w:rPr>
              <w:t xml:space="preserve">   </w:t>
            </w:r>
            <w:r w:rsidR="00CB4258">
              <w:rPr>
                <w:rFonts w:ascii="Arial" w:hAnsi="Arial" w:cs="Arial"/>
                <w:snapToGrid w:val="0"/>
                <w:sz w:val="20"/>
              </w:rPr>
              <w:t>Lehrer/innen</w:t>
            </w:r>
          </w:p>
          <w:p w14:paraId="4E9BA801" w14:textId="35F3132E" w:rsidR="004F6102" w:rsidRPr="004F6102" w:rsidRDefault="004F6102" w:rsidP="004F6102">
            <w:pPr>
              <w:widowControl w:val="0"/>
              <w:tabs>
                <w:tab w:val="left" w:pos="1317"/>
              </w:tabs>
              <w:spacing w:after="60"/>
              <w:rPr>
                <w:rFonts w:ascii="Arial" w:hAnsi="Arial" w:cs="Arial"/>
                <w:snapToGrid w:val="0"/>
                <w:sz w:val="20"/>
              </w:rPr>
            </w:pPr>
            <w:r w:rsidRPr="004F6102">
              <w:rPr>
                <w:rFonts w:ascii="Arial" w:hAnsi="Arial" w:cs="Arial"/>
                <w:snapToGrid w:val="0"/>
                <w:sz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6102">
              <w:rPr>
                <w:rFonts w:ascii="Arial" w:hAnsi="Arial" w:cs="Arial"/>
                <w:snapToGrid w:val="0"/>
                <w:sz w:val="20"/>
              </w:rPr>
              <w:instrText xml:space="preserve"> FORMCHECKBOX </w:instrText>
            </w:r>
            <w:r w:rsidR="0033257D">
              <w:rPr>
                <w:rFonts w:ascii="Arial" w:hAnsi="Arial" w:cs="Arial"/>
                <w:snapToGrid w:val="0"/>
                <w:sz w:val="20"/>
              </w:rPr>
            </w:r>
            <w:r w:rsidR="0033257D">
              <w:rPr>
                <w:rFonts w:ascii="Arial" w:hAnsi="Arial" w:cs="Arial"/>
                <w:snapToGrid w:val="0"/>
                <w:sz w:val="20"/>
              </w:rPr>
              <w:fldChar w:fldCharType="separate"/>
            </w:r>
            <w:r w:rsidRPr="004F6102">
              <w:rPr>
                <w:rFonts w:ascii="Arial" w:hAnsi="Arial" w:cs="Arial"/>
                <w:snapToGrid w:val="0"/>
                <w:sz w:val="20"/>
              </w:rPr>
              <w:fldChar w:fldCharType="end"/>
            </w:r>
            <w:r w:rsidRPr="004F6102">
              <w:rPr>
                <w:rFonts w:ascii="Arial" w:hAnsi="Arial" w:cs="Arial"/>
                <w:snapToGrid w:val="0"/>
                <w:sz w:val="20"/>
              </w:rPr>
              <w:t xml:space="preserve">   </w:t>
            </w:r>
            <w:r w:rsidR="00CB4258">
              <w:rPr>
                <w:rFonts w:ascii="Arial" w:hAnsi="Arial" w:cs="Arial"/>
                <w:snapToGrid w:val="0"/>
                <w:sz w:val="20"/>
              </w:rPr>
              <w:t>Schulleiter/innen</w:t>
            </w:r>
          </w:p>
          <w:p w14:paraId="3E0D40B5" w14:textId="24AF9D02" w:rsidR="00CB4258" w:rsidRDefault="004F6102" w:rsidP="0074127B">
            <w:pPr>
              <w:widowControl w:val="0"/>
              <w:tabs>
                <w:tab w:val="left" w:pos="1317"/>
              </w:tabs>
              <w:spacing w:after="60"/>
              <w:rPr>
                <w:rFonts w:ascii="Arial" w:hAnsi="Arial" w:cs="Arial"/>
                <w:snapToGrid w:val="0"/>
                <w:sz w:val="20"/>
              </w:rPr>
            </w:pPr>
            <w:r w:rsidRPr="004F6102">
              <w:rPr>
                <w:rFonts w:ascii="Arial" w:hAnsi="Arial" w:cs="Arial"/>
                <w:snapToGrid w:val="0"/>
                <w:sz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6102">
              <w:rPr>
                <w:rFonts w:ascii="Arial" w:hAnsi="Arial" w:cs="Arial"/>
                <w:snapToGrid w:val="0"/>
                <w:sz w:val="20"/>
              </w:rPr>
              <w:instrText xml:space="preserve"> FORMCHECKBOX </w:instrText>
            </w:r>
            <w:r w:rsidR="0033257D">
              <w:rPr>
                <w:rFonts w:ascii="Arial" w:hAnsi="Arial" w:cs="Arial"/>
                <w:snapToGrid w:val="0"/>
                <w:sz w:val="20"/>
              </w:rPr>
            </w:r>
            <w:r w:rsidR="0033257D">
              <w:rPr>
                <w:rFonts w:ascii="Arial" w:hAnsi="Arial" w:cs="Arial"/>
                <w:snapToGrid w:val="0"/>
                <w:sz w:val="20"/>
              </w:rPr>
              <w:fldChar w:fldCharType="separate"/>
            </w:r>
            <w:r w:rsidRPr="004F6102">
              <w:rPr>
                <w:rFonts w:ascii="Arial" w:hAnsi="Arial" w:cs="Arial"/>
                <w:snapToGrid w:val="0"/>
                <w:sz w:val="20"/>
              </w:rPr>
              <w:fldChar w:fldCharType="end"/>
            </w:r>
            <w:r w:rsidRPr="004F6102">
              <w:rPr>
                <w:rFonts w:ascii="Arial" w:hAnsi="Arial" w:cs="Arial"/>
                <w:snapToGrid w:val="0"/>
                <w:sz w:val="20"/>
              </w:rPr>
              <w:t xml:space="preserve">   </w:t>
            </w:r>
            <w:r w:rsidR="00CB4258">
              <w:rPr>
                <w:rFonts w:ascii="Arial" w:hAnsi="Arial" w:cs="Arial"/>
                <w:snapToGrid w:val="0"/>
                <w:sz w:val="20"/>
              </w:rPr>
              <w:t>Eltern</w:t>
            </w:r>
          </w:p>
          <w:p w14:paraId="029CB5B2" w14:textId="412916DB" w:rsidR="0074127B" w:rsidRDefault="00C04042" w:rsidP="0074127B">
            <w:pPr>
              <w:widowControl w:val="0"/>
              <w:tabs>
                <w:tab w:val="left" w:pos="1317"/>
              </w:tabs>
              <w:spacing w:after="60"/>
              <w:rPr>
                <w:rFonts w:ascii="Arial" w:hAnsi="Arial" w:cs="Arial"/>
                <w:snapToGrid w:val="0"/>
                <w:sz w:val="20"/>
              </w:rPr>
            </w:pPr>
            <w:r w:rsidRPr="004F6102">
              <w:rPr>
                <w:rFonts w:ascii="Arial" w:hAnsi="Arial" w:cs="Arial"/>
                <w:snapToGrid w:val="0"/>
                <w:sz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6102">
              <w:rPr>
                <w:rFonts w:ascii="Arial" w:hAnsi="Arial" w:cs="Arial"/>
                <w:snapToGrid w:val="0"/>
                <w:sz w:val="20"/>
              </w:rPr>
              <w:instrText xml:space="preserve"> FORMCHECKBOX </w:instrText>
            </w:r>
            <w:r w:rsidR="0033257D">
              <w:rPr>
                <w:rFonts w:ascii="Arial" w:hAnsi="Arial" w:cs="Arial"/>
                <w:snapToGrid w:val="0"/>
                <w:sz w:val="20"/>
              </w:rPr>
            </w:r>
            <w:r w:rsidR="0033257D">
              <w:rPr>
                <w:rFonts w:ascii="Arial" w:hAnsi="Arial" w:cs="Arial"/>
                <w:snapToGrid w:val="0"/>
                <w:sz w:val="20"/>
              </w:rPr>
              <w:fldChar w:fldCharType="separate"/>
            </w:r>
            <w:r w:rsidRPr="004F6102">
              <w:rPr>
                <w:rFonts w:ascii="Arial" w:hAnsi="Arial" w:cs="Arial"/>
                <w:snapToGrid w:val="0"/>
                <w:sz w:val="20"/>
              </w:rPr>
              <w:fldChar w:fldCharType="end"/>
            </w:r>
            <w:r>
              <w:rPr>
                <w:rFonts w:ascii="Arial" w:hAnsi="Arial" w:cs="Arial"/>
                <w:snapToGrid w:val="0"/>
                <w:sz w:val="20"/>
              </w:rPr>
              <w:t xml:space="preserve">   </w:t>
            </w:r>
            <w:r w:rsidR="00CB4258">
              <w:rPr>
                <w:rFonts w:ascii="Arial" w:hAnsi="Arial" w:cs="Arial"/>
                <w:snapToGrid w:val="0"/>
                <w:sz w:val="20"/>
              </w:rPr>
              <w:t>Probanden/innen</w:t>
            </w:r>
          </w:p>
          <w:p w14:paraId="2F6012FE" w14:textId="77777777" w:rsidR="000E20AB" w:rsidRDefault="0074127B" w:rsidP="0074127B">
            <w:pPr>
              <w:widowControl w:val="0"/>
              <w:tabs>
                <w:tab w:val="left" w:pos="1317"/>
              </w:tabs>
              <w:spacing w:after="60"/>
              <w:rPr>
                <w:rFonts w:ascii="Arial" w:hAnsi="Arial" w:cs="Arial"/>
                <w:snapToGrid w:val="0"/>
                <w:sz w:val="20"/>
              </w:rPr>
            </w:pPr>
            <w:r w:rsidRPr="004F6102">
              <w:rPr>
                <w:rFonts w:ascii="Arial" w:hAnsi="Arial" w:cs="Arial"/>
                <w:snapToGrid w:val="0"/>
                <w:sz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6102">
              <w:rPr>
                <w:rFonts w:ascii="Arial" w:hAnsi="Arial" w:cs="Arial"/>
                <w:snapToGrid w:val="0"/>
                <w:sz w:val="20"/>
              </w:rPr>
              <w:instrText xml:space="preserve"> FORMCHECKBOX </w:instrText>
            </w:r>
            <w:r w:rsidR="0033257D">
              <w:rPr>
                <w:rFonts w:ascii="Arial" w:hAnsi="Arial" w:cs="Arial"/>
                <w:snapToGrid w:val="0"/>
                <w:sz w:val="20"/>
              </w:rPr>
            </w:r>
            <w:r w:rsidR="0033257D">
              <w:rPr>
                <w:rFonts w:ascii="Arial" w:hAnsi="Arial" w:cs="Arial"/>
                <w:snapToGrid w:val="0"/>
                <w:sz w:val="20"/>
              </w:rPr>
              <w:fldChar w:fldCharType="separate"/>
            </w:r>
            <w:r w:rsidRPr="004F6102">
              <w:rPr>
                <w:rFonts w:ascii="Arial" w:hAnsi="Arial" w:cs="Arial"/>
                <w:snapToGrid w:val="0"/>
                <w:sz w:val="20"/>
              </w:rPr>
              <w:fldChar w:fldCharType="end"/>
            </w:r>
            <w:r w:rsidRPr="004F6102">
              <w:rPr>
                <w:rFonts w:ascii="Arial" w:hAnsi="Arial" w:cs="Arial"/>
                <w:snapToGrid w:val="0"/>
                <w:sz w:val="20"/>
              </w:rPr>
              <w:t xml:space="preserve">   </w:t>
            </w:r>
            <w:r w:rsidR="000E20AB">
              <w:rPr>
                <w:rFonts w:ascii="Arial" w:hAnsi="Arial" w:cs="Arial"/>
                <w:snapToGrid w:val="0"/>
                <w:sz w:val="20"/>
              </w:rPr>
              <w:t>Beschäftigte</w:t>
            </w:r>
          </w:p>
          <w:p w14:paraId="14F0DD28" w14:textId="77777777" w:rsidR="000E20AB" w:rsidRDefault="0074127B" w:rsidP="0074127B">
            <w:pPr>
              <w:widowControl w:val="0"/>
              <w:tabs>
                <w:tab w:val="left" w:pos="1317"/>
              </w:tabs>
              <w:spacing w:after="60"/>
              <w:rPr>
                <w:rFonts w:ascii="Arial" w:hAnsi="Arial" w:cs="Arial"/>
                <w:snapToGrid w:val="0"/>
                <w:sz w:val="20"/>
              </w:rPr>
            </w:pPr>
            <w:r w:rsidRPr="004F6102">
              <w:rPr>
                <w:rFonts w:ascii="Arial" w:hAnsi="Arial" w:cs="Arial"/>
                <w:snapToGrid w:val="0"/>
                <w:sz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6102">
              <w:rPr>
                <w:rFonts w:ascii="Arial" w:hAnsi="Arial" w:cs="Arial"/>
                <w:snapToGrid w:val="0"/>
                <w:sz w:val="20"/>
              </w:rPr>
              <w:instrText xml:space="preserve"> FORMCHECKBOX </w:instrText>
            </w:r>
            <w:r w:rsidR="0033257D">
              <w:rPr>
                <w:rFonts w:ascii="Arial" w:hAnsi="Arial" w:cs="Arial"/>
                <w:snapToGrid w:val="0"/>
                <w:sz w:val="20"/>
              </w:rPr>
            </w:r>
            <w:r w:rsidR="0033257D">
              <w:rPr>
                <w:rFonts w:ascii="Arial" w:hAnsi="Arial" w:cs="Arial"/>
                <w:snapToGrid w:val="0"/>
                <w:sz w:val="20"/>
              </w:rPr>
              <w:fldChar w:fldCharType="separate"/>
            </w:r>
            <w:r w:rsidRPr="004F6102">
              <w:rPr>
                <w:rFonts w:ascii="Arial" w:hAnsi="Arial" w:cs="Arial"/>
                <w:snapToGrid w:val="0"/>
                <w:sz w:val="20"/>
              </w:rPr>
              <w:fldChar w:fldCharType="end"/>
            </w:r>
            <w:r w:rsidR="000E20AB">
              <w:rPr>
                <w:rFonts w:ascii="Arial" w:hAnsi="Arial" w:cs="Arial"/>
                <w:snapToGrid w:val="0"/>
                <w:sz w:val="20"/>
              </w:rPr>
              <w:t xml:space="preserve">   Benutzer/innen</w:t>
            </w:r>
          </w:p>
          <w:p w14:paraId="0EA1893E" w14:textId="282AB45A" w:rsidR="0074127B" w:rsidRDefault="00C800C6" w:rsidP="0074127B">
            <w:pPr>
              <w:widowControl w:val="0"/>
              <w:tabs>
                <w:tab w:val="left" w:pos="1317"/>
              </w:tabs>
              <w:spacing w:after="60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napToGrid w:val="0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napToGrid w:val="0"/>
                <w:sz w:val="20"/>
              </w:rPr>
            </w:r>
            <w:r>
              <w:rPr>
                <w:rFonts w:ascii="Arial" w:hAnsi="Arial" w:cs="Arial"/>
                <w:snapToGrid w:val="0"/>
                <w:sz w:val="20"/>
              </w:rPr>
              <w:fldChar w:fldCharType="end"/>
            </w:r>
            <w:r>
              <w:rPr>
                <w:rFonts w:ascii="Arial" w:hAnsi="Arial" w:cs="Arial"/>
                <w:snapToGrid w:val="0"/>
                <w:sz w:val="20"/>
              </w:rPr>
              <w:t xml:space="preserve">   Studenten</w:t>
            </w:r>
          </w:p>
          <w:p w14:paraId="16E5D143" w14:textId="0999BDB3" w:rsidR="000E20AB" w:rsidRDefault="000E20AB" w:rsidP="0074127B">
            <w:pPr>
              <w:widowControl w:val="0"/>
              <w:tabs>
                <w:tab w:val="left" w:pos="1317"/>
              </w:tabs>
              <w:spacing w:after="60"/>
              <w:rPr>
                <w:rFonts w:ascii="Arial" w:hAnsi="Arial" w:cs="Arial"/>
                <w:snapToGrid w:val="0"/>
                <w:sz w:val="20"/>
              </w:rPr>
            </w:pPr>
            <w:r w:rsidRPr="004F6102">
              <w:rPr>
                <w:rFonts w:ascii="Arial" w:hAnsi="Arial" w:cs="Arial"/>
                <w:snapToGrid w:val="0"/>
                <w:sz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6102">
              <w:rPr>
                <w:rFonts w:ascii="Arial" w:hAnsi="Arial" w:cs="Arial"/>
                <w:snapToGrid w:val="0"/>
                <w:sz w:val="20"/>
              </w:rPr>
              <w:instrText xml:space="preserve"> FORMCHECKBOX </w:instrText>
            </w:r>
            <w:r w:rsidR="0033257D">
              <w:rPr>
                <w:rFonts w:ascii="Arial" w:hAnsi="Arial" w:cs="Arial"/>
                <w:snapToGrid w:val="0"/>
                <w:sz w:val="20"/>
              </w:rPr>
            </w:r>
            <w:r w:rsidR="0033257D">
              <w:rPr>
                <w:rFonts w:ascii="Arial" w:hAnsi="Arial" w:cs="Arial"/>
                <w:snapToGrid w:val="0"/>
                <w:sz w:val="20"/>
              </w:rPr>
              <w:fldChar w:fldCharType="separate"/>
            </w:r>
            <w:r w:rsidRPr="004F6102">
              <w:rPr>
                <w:rFonts w:ascii="Arial" w:hAnsi="Arial" w:cs="Arial"/>
                <w:snapToGrid w:val="0"/>
                <w:sz w:val="20"/>
              </w:rPr>
              <w:fldChar w:fldCharType="end"/>
            </w:r>
          </w:p>
          <w:p w14:paraId="6A0F4501" w14:textId="66D7346B" w:rsidR="000E20AB" w:rsidRPr="0074127B" w:rsidRDefault="000E20AB" w:rsidP="0074127B">
            <w:pPr>
              <w:widowControl w:val="0"/>
              <w:tabs>
                <w:tab w:val="left" w:pos="1317"/>
              </w:tabs>
              <w:spacing w:after="60"/>
              <w:rPr>
                <w:rFonts w:ascii="Arial" w:hAnsi="Arial" w:cs="Arial"/>
                <w:snapToGrid w:val="0"/>
                <w:sz w:val="20"/>
              </w:rPr>
            </w:pPr>
            <w:r w:rsidRPr="004F6102">
              <w:rPr>
                <w:rFonts w:ascii="Arial" w:hAnsi="Arial" w:cs="Arial"/>
                <w:snapToGrid w:val="0"/>
                <w:sz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6102">
              <w:rPr>
                <w:rFonts w:ascii="Arial" w:hAnsi="Arial" w:cs="Arial"/>
                <w:snapToGrid w:val="0"/>
                <w:sz w:val="20"/>
              </w:rPr>
              <w:instrText xml:space="preserve"> FORMCHECKBOX </w:instrText>
            </w:r>
            <w:r w:rsidR="0033257D">
              <w:rPr>
                <w:rFonts w:ascii="Arial" w:hAnsi="Arial" w:cs="Arial"/>
                <w:snapToGrid w:val="0"/>
                <w:sz w:val="20"/>
              </w:rPr>
            </w:r>
            <w:r w:rsidR="0033257D">
              <w:rPr>
                <w:rFonts w:ascii="Arial" w:hAnsi="Arial" w:cs="Arial"/>
                <w:snapToGrid w:val="0"/>
                <w:sz w:val="20"/>
              </w:rPr>
              <w:fldChar w:fldCharType="separate"/>
            </w:r>
            <w:r w:rsidRPr="004F6102">
              <w:rPr>
                <w:rFonts w:ascii="Arial" w:hAnsi="Arial" w:cs="Arial"/>
                <w:snapToGrid w:val="0"/>
                <w:sz w:val="20"/>
              </w:rPr>
              <w:fldChar w:fldCharType="end"/>
            </w:r>
          </w:p>
          <w:p w14:paraId="73B3D7DA" w14:textId="7754FCA7" w:rsidR="004F6102" w:rsidRDefault="004F6102" w:rsidP="000E20AB">
            <w:pPr>
              <w:widowControl w:val="0"/>
              <w:spacing w:after="60"/>
              <w:ind w:left="-97"/>
              <w:rPr>
                <w:rFonts w:ascii="Arial" w:hAnsi="Arial" w:cs="Arial"/>
                <w:snapToGrid w:val="0"/>
                <w:sz w:val="20"/>
              </w:rPr>
            </w:pPr>
          </w:p>
          <w:p w14:paraId="1DB0E6FC" w14:textId="106BE967" w:rsidR="000E20AB" w:rsidRPr="004F6102" w:rsidRDefault="000E20AB" w:rsidP="000E20AB">
            <w:pPr>
              <w:widowControl w:val="0"/>
              <w:spacing w:after="60"/>
              <w:rPr>
                <w:rFonts w:ascii="Arial" w:hAnsi="Arial"/>
                <w:noProof/>
                <w:sz w:val="20"/>
              </w:rPr>
            </w:pPr>
          </w:p>
        </w:tc>
      </w:tr>
    </w:tbl>
    <w:p w14:paraId="2E7C3EDD" w14:textId="77777777" w:rsidR="007A76C2" w:rsidRDefault="007A76C2">
      <w:r>
        <w:br w:type="page"/>
      </w:r>
    </w:p>
    <w:tbl>
      <w:tblPr>
        <w:tblW w:w="9221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7"/>
        <w:gridCol w:w="6804"/>
      </w:tblGrid>
      <w:tr w:rsidR="004F6102" w:rsidRPr="004F6102" w14:paraId="33832926" w14:textId="77777777" w:rsidTr="00CA6F03">
        <w:trPr>
          <w:trHeight w:hRule="exact" w:val="4989"/>
        </w:trPr>
        <w:tc>
          <w:tcPr>
            <w:tcW w:w="24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33E771" w14:textId="1DD5CF3E" w:rsidR="004F6102" w:rsidRDefault="004F6102" w:rsidP="004F6102">
            <w:pPr>
              <w:widowControl w:val="0"/>
              <w:spacing w:before="120"/>
              <w:rPr>
                <w:rFonts w:ascii="Arial" w:hAnsi="Arial" w:cs="Arial"/>
                <w:snapToGrid w:val="0"/>
                <w:sz w:val="20"/>
              </w:rPr>
            </w:pPr>
            <w:r w:rsidRPr="004F6102">
              <w:rPr>
                <w:rFonts w:ascii="Arial" w:hAnsi="Arial" w:cs="Arial"/>
                <w:snapToGrid w:val="0"/>
                <w:sz w:val="20"/>
              </w:rPr>
              <w:lastRenderedPageBreak/>
              <w:t xml:space="preserve">Beschreibung der </w:t>
            </w:r>
            <w:r w:rsidR="00A712B2">
              <w:rPr>
                <w:rFonts w:ascii="Arial" w:hAnsi="Arial" w:cs="Arial"/>
                <w:snapToGrid w:val="0"/>
                <w:sz w:val="20"/>
              </w:rPr>
              <w:t xml:space="preserve">Kategorien von personenbezogenen </w:t>
            </w:r>
            <w:r w:rsidRPr="004F6102">
              <w:rPr>
                <w:rFonts w:ascii="Arial" w:hAnsi="Arial" w:cs="Arial"/>
                <w:snapToGrid w:val="0"/>
                <w:sz w:val="20"/>
              </w:rPr>
              <w:t xml:space="preserve">Daten </w:t>
            </w:r>
            <w:r w:rsidR="009D5EEF">
              <w:rPr>
                <w:rFonts w:ascii="Arial" w:hAnsi="Arial" w:cs="Arial"/>
                <w:snapToGrid w:val="0"/>
                <w:sz w:val="20"/>
              </w:rPr>
              <w:br/>
              <w:t xml:space="preserve">(Art. 30 Abs. 1 </w:t>
            </w:r>
            <w:r w:rsidR="00564C2D">
              <w:rPr>
                <w:rFonts w:ascii="Arial" w:hAnsi="Arial" w:cs="Arial"/>
                <w:snapToGrid w:val="0"/>
                <w:sz w:val="20"/>
              </w:rPr>
              <w:t xml:space="preserve">S. 2 </w:t>
            </w:r>
            <w:r w:rsidR="0019587F">
              <w:rPr>
                <w:rFonts w:ascii="Arial" w:hAnsi="Arial" w:cs="Arial"/>
                <w:snapToGrid w:val="0"/>
                <w:sz w:val="20"/>
              </w:rPr>
              <w:t xml:space="preserve">lit. </w:t>
            </w:r>
            <w:r w:rsidR="009D5EEF">
              <w:rPr>
                <w:rFonts w:ascii="Arial" w:hAnsi="Arial" w:cs="Arial"/>
                <w:snapToGrid w:val="0"/>
                <w:sz w:val="20"/>
              </w:rPr>
              <w:t>c)</w:t>
            </w:r>
          </w:p>
          <w:p w14:paraId="3D96F20D" w14:textId="77777777" w:rsidR="00CA6F03" w:rsidRDefault="00CA6F03" w:rsidP="00C71625">
            <w:pPr>
              <w:widowControl w:val="0"/>
              <w:spacing w:before="120"/>
              <w:rPr>
                <w:rFonts w:ascii="Arial" w:hAnsi="Arial" w:cs="Arial"/>
                <w:snapToGrid w:val="0"/>
                <w:sz w:val="20"/>
              </w:rPr>
            </w:pPr>
          </w:p>
          <w:p w14:paraId="62D0C28D" w14:textId="77777777" w:rsidR="00CA6F03" w:rsidRDefault="00CA6F03" w:rsidP="00C71625">
            <w:pPr>
              <w:widowControl w:val="0"/>
              <w:spacing w:before="120"/>
              <w:rPr>
                <w:rFonts w:ascii="Arial" w:hAnsi="Arial" w:cs="Arial"/>
                <w:snapToGrid w:val="0"/>
                <w:sz w:val="20"/>
              </w:rPr>
            </w:pPr>
          </w:p>
          <w:p w14:paraId="43AFF5EE" w14:textId="77777777" w:rsidR="00AD36D0" w:rsidRDefault="00AD36D0" w:rsidP="00C71625">
            <w:pPr>
              <w:widowControl w:val="0"/>
              <w:spacing w:before="120"/>
              <w:rPr>
                <w:rFonts w:ascii="Arial" w:hAnsi="Arial" w:cs="Arial"/>
                <w:snapToGrid w:val="0"/>
                <w:sz w:val="20"/>
              </w:rPr>
            </w:pPr>
          </w:p>
          <w:p w14:paraId="507A90C3" w14:textId="77777777" w:rsidR="00AD36D0" w:rsidRDefault="00AD36D0" w:rsidP="00C71625">
            <w:pPr>
              <w:widowControl w:val="0"/>
              <w:spacing w:before="120"/>
              <w:rPr>
                <w:rFonts w:ascii="Arial" w:hAnsi="Arial" w:cs="Arial"/>
                <w:snapToGrid w:val="0"/>
                <w:sz w:val="20"/>
              </w:rPr>
            </w:pPr>
          </w:p>
          <w:p w14:paraId="091078DC" w14:textId="77777777" w:rsidR="00AD36D0" w:rsidRDefault="00AD36D0" w:rsidP="00C71625">
            <w:pPr>
              <w:widowControl w:val="0"/>
              <w:spacing w:before="120"/>
              <w:rPr>
                <w:rFonts w:ascii="Arial" w:hAnsi="Arial" w:cs="Arial"/>
                <w:snapToGrid w:val="0"/>
                <w:sz w:val="20"/>
              </w:rPr>
            </w:pPr>
          </w:p>
          <w:p w14:paraId="57F9589A" w14:textId="77777777" w:rsidR="00AD36D0" w:rsidRDefault="00AD36D0" w:rsidP="00C71625">
            <w:pPr>
              <w:widowControl w:val="0"/>
              <w:spacing w:before="120"/>
              <w:rPr>
                <w:rFonts w:ascii="Arial" w:hAnsi="Arial" w:cs="Arial"/>
                <w:snapToGrid w:val="0"/>
                <w:sz w:val="20"/>
              </w:rPr>
            </w:pPr>
          </w:p>
          <w:p w14:paraId="13C8ED21" w14:textId="77777777" w:rsidR="00AD36D0" w:rsidRDefault="00AD36D0" w:rsidP="00C71625">
            <w:pPr>
              <w:widowControl w:val="0"/>
              <w:spacing w:before="120"/>
              <w:rPr>
                <w:rFonts w:ascii="Arial" w:hAnsi="Arial" w:cs="Arial"/>
                <w:snapToGrid w:val="0"/>
                <w:sz w:val="20"/>
              </w:rPr>
            </w:pPr>
          </w:p>
          <w:p w14:paraId="7D49AE27" w14:textId="6EB5D805" w:rsidR="00CA6F03" w:rsidRPr="004F6102" w:rsidRDefault="00CA6F03" w:rsidP="00C71625">
            <w:pPr>
              <w:widowControl w:val="0"/>
              <w:spacing w:before="120"/>
              <w:rPr>
                <w:rFonts w:ascii="Arial" w:hAnsi="Arial" w:cs="Arial"/>
                <w:snapToGrid w:val="0"/>
                <w:sz w:val="20"/>
              </w:rPr>
            </w:pP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auto"/>
          </w:tcPr>
          <w:p w14:paraId="1A161DF6" w14:textId="6C505AB9" w:rsidR="0066671A" w:rsidRDefault="007A76C2" w:rsidP="0066671A">
            <w:pPr>
              <w:widowControl w:val="0"/>
              <w:spacing w:before="120" w:after="60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t>1.</w:t>
            </w:r>
            <w:r w:rsidR="00C800C6">
              <w:rPr>
                <w:rFonts w:ascii="Arial" w:hAnsi="Arial" w:cs="Arial"/>
                <w:snapToGrid w:val="0"/>
                <w:sz w:val="20"/>
              </w:rPr>
              <w:t xml:space="preserve"> </w:t>
            </w:r>
          </w:p>
          <w:p w14:paraId="4A5DEB15" w14:textId="39CABCB1" w:rsidR="0066671A" w:rsidRDefault="007A76C2" w:rsidP="0066671A">
            <w:pPr>
              <w:widowControl w:val="0"/>
              <w:spacing w:before="120" w:after="60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t>2.</w:t>
            </w:r>
          </w:p>
          <w:p w14:paraId="1AEF9887" w14:textId="69EF3F23" w:rsidR="0066671A" w:rsidRDefault="00217543" w:rsidP="00FA5FB7">
            <w:pPr>
              <w:widowControl w:val="0"/>
              <w:spacing w:before="120" w:after="60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t>3.</w:t>
            </w:r>
          </w:p>
          <w:p w14:paraId="7B460A0D" w14:textId="60A8BCE3" w:rsidR="007A76C2" w:rsidRDefault="00217543" w:rsidP="007A76C2">
            <w:pPr>
              <w:widowControl w:val="0"/>
              <w:spacing w:before="120" w:after="60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t>4.</w:t>
            </w:r>
          </w:p>
          <w:p w14:paraId="5EE08933" w14:textId="1E36E926" w:rsidR="007A76C2" w:rsidRDefault="00217543" w:rsidP="007A76C2">
            <w:pPr>
              <w:widowControl w:val="0"/>
              <w:spacing w:before="120" w:after="60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t>5.</w:t>
            </w:r>
          </w:p>
          <w:p w14:paraId="6F8466BE" w14:textId="70312E95" w:rsidR="007A76C2" w:rsidRDefault="00217543" w:rsidP="007A76C2">
            <w:pPr>
              <w:widowControl w:val="0"/>
              <w:spacing w:before="120" w:after="60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t>6.</w:t>
            </w:r>
          </w:p>
          <w:p w14:paraId="1CA62574" w14:textId="77777777" w:rsidR="00C71625" w:rsidRDefault="00C71625" w:rsidP="0066671A">
            <w:pPr>
              <w:widowControl w:val="0"/>
              <w:spacing w:after="60"/>
              <w:ind w:left="-97"/>
              <w:rPr>
                <w:rFonts w:ascii="Arial" w:hAnsi="Arial"/>
                <w:noProof/>
                <w:sz w:val="20"/>
              </w:rPr>
            </w:pPr>
          </w:p>
          <w:p w14:paraId="5831BF4E" w14:textId="77777777" w:rsidR="00C71625" w:rsidRDefault="00C71625" w:rsidP="0066671A">
            <w:pPr>
              <w:widowControl w:val="0"/>
              <w:spacing w:after="60"/>
              <w:ind w:left="-97"/>
              <w:rPr>
                <w:rFonts w:ascii="Arial" w:hAnsi="Arial" w:cs="Arial"/>
                <w:snapToGrid w:val="0"/>
                <w:sz w:val="20"/>
              </w:rPr>
            </w:pPr>
          </w:p>
          <w:p w14:paraId="0784E550" w14:textId="77777777" w:rsidR="00C71625" w:rsidRDefault="00C71625" w:rsidP="0066671A">
            <w:pPr>
              <w:widowControl w:val="0"/>
              <w:spacing w:after="60"/>
              <w:ind w:left="-97"/>
              <w:rPr>
                <w:rFonts w:ascii="Arial" w:hAnsi="Arial" w:cs="Arial"/>
                <w:snapToGrid w:val="0"/>
                <w:sz w:val="20"/>
              </w:rPr>
            </w:pPr>
          </w:p>
          <w:p w14:paraId="04385EC2" w14:textId="77777777" w:rsidR="00CA6F03" w:rsidRPr="004F6102" w:rsidRDefault="00CA6F03" w:rsidP="0066671A">
            <w:pPr>
              <w:widowControl w:val="0"/>
              <w:spacing w:after="60"/>
              <w:ind w:left="-97"/>
              <w:rPr>
                <w:rFonts w:ascii="Arial" w:hAnsi="Arial" w:cs="Arial"/>
                <w:snapToGrid w:val="0"/>
                <w:sz w:val="20"/>
              </w:rPr>
            </w:pPr>
          </w:p>
          <w:p w14:paraId="0A18ED67" w14:textId="01428692" w:rsidR="004F6102" w:rsidRDefault="007A76C2" w:rsidP="004F6102">
            <w:pPr>
              <w:widowControl w:val="0"/>
              <w:spacing w:after="60"/>
              <w:ind w:left="-97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 xml:space="preserve">Es werden </w:t>
            </w:r>
            <w:r w:rsidR="00D455B2">
              <w:rPr>
                <w:rFonts w:ascii="Arial" w:hAnsi="Arial"/>
                <w:noProof/>
                <w:sz w:val="20"/>
              </w:rPr>
              <w:t>b</w:t>
            </w:r>
            <w:r w:rsidR="00C71625">
              <w:rPr>
                <w:rFonts w:ascii="Arial" w:hAnsi="Arial"/>
                <w:noProof/>
                <w:sz w:val="20"/>
              </w:rPr>
              <w:t xml:space="preserve">esondere </w:t>
            </w:r>
            <w:r w:rsidR="005E16C4">
              <w:rPr>
                <w:rFonts w:ascii="Arial" w:hAnsi="Arial"/>
                <w:noProof/>
                <w:sz w:val="20"/>
              </w:rPr>
              <w:t>Kategorien</w:t>
            </w:r>
            <w:r w:rsidR="00C71625">
              <w:rPr>
                <w:rFonts w:ascii="Arial" w:hAnsi="Arial"/>
                <w:noProof/>
                <w:sz w:val="20"/>
              </w:rPr>
              <w:t xml:space="preserve"> </w:t>
            </w:r>
            <w:r>
              <w:rPr>
                <w:rFonts w:ascii="Arial" w:hAnsi="Arial"/>
                <w:noProof/>
                <w:sz w:val="20"/>
              </w:rPr>
              <w:t xml:space="preserve">von </w:t>
            </w:r>
            <w:r w:rsidR="00C71625">
              <w:rPr>
                <w:rFonts w:ascii="Arial" w:hAnsi="Arial"/>
                <w:noProof/>
                <w:sz w:val="20"/>
              </w:rPr>
              <w:t>personenbezogener Daten</w:t>
            </w:r>
            <w:r>
              <w:rPr>
                <w:rFonts w:ascii="Arial" w:hAnsi="Arial"/>
                <w:noProof/>
                <w:sz w:val="20"/>
              </w:rPr>
              <w:t xml:space="preserve"> erhoben</w:t>
            </w:r>
            <w:r w:rsidR="005E16C4">
              <w:rPr>
                <w:rFonts w:ascii="Arial" w:hAnsi="Arial"/>
                <w:noProof/>
                <w:sz w:val="20"/>
              </w:rPr>
              <w:t xml:space="preserve"> (Art. 9</w:t>
            </w:r>
            <w:r w:rsidR="00217543">
              <w:rPr>
                <w:rFonts w:ascii="Arial" w:hAnsi="Arial"/>
                <w:noProof/>
                <w:sz w:val="20"/>
              </w:rPr>
              <w:t xml:space="preserve"> DSGVO</w:t>
            </w:r>
            <w:r w:rsidR="005E16C4">
              <w:rPr>
                <w:rFonts w:ascii="Arial" w:hAnsi="Arial"/>
                <w:noProof/>
                <w:sz w:val="20"/>
              </w:rPr>
              <w:t>)</w:t>
            </w:r>
            <w:r w:rsidR="00C71625">
              <w:rPr>
                <w:rFonts w:ascii="Arial" w:hAnsi="Arial"/>
                <w:noProof/>
                <w:sz w:val="20"/>
              </w:rPr>
              <w:t>:</w:t>
            </w:r>
          </w:p>
          <w:p w14:paraId="52ED73A6" w14:textId="55C999DF" w:rsidR="00C71625" w:rsidRDefault="007A76C2" w:rsidP="00CD50D9">
            <w:pPr>
              <w:widowControl w:val="0"/>
              <w:spacing w:after="60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napToGrid w:val="0"/>
                <w:sz w:val="20"/>
              </w:rPr>
              <w:instrText xml:space="preserve"> FORMCHECKBOX </w:instrText>
            </w:r>
            <w:r w:rsidR="0033257D">
              <w:rPr>
                <w:rFonts w:ascii="Arial" w:hAnsi="Arial" w:cs="Arial"/>
                <w:snapToGrid w:val="0"/>
                <w:sz w:val="20"/>
              </w:rPr>
            </w:r>
            <w:r w:rsidR="0033257D">
              <w:rPr>
                <w:rFonts w:ascii="Arial" w:hAnsi="Arial" w:cs="Arial"/>
                <w:snapToGrid w:val="0"/>
                <w:sz w:val="20"/>
              </w:rPr>
              <w:fldChar w:fldCharType="separate"/>
            </w:r>
            <w:r>
              <w:rPr>
                <w:rFonts w:ascii="Arial" w:hAnsi="Arial" w:cs="Arial"/>
                <w:snapToGrid w:val="0"/>
                <w:sz w:val="20"/>
              </w:rPr>
              <w:fldChar w:fldCharType="end"/>
            </w:r>
            <w:r w:rsidR="00D42C31">
              <w:rPr>
                <w:rFonts w:ascii="Arial" w:hAnsi="Arial" w:cs="Arial"/>
                <w:snapToGrid w:val="0"/>
                <w:sz w:val="20"/>
              </w:rPr>
              <w:t xml:space="preserve"> </w:t>
            </w:r>
            <w:r w:rsidR="00C71625" w:rsidRPr="004F6102">
              <w:rPr>
                <w:rFonts w:ascii="Arial" w:hAnsi="Arial" w:cs="Arial"/>
                <w:snapToGrid w:val="0"/>
                <w:sz w:val="20"/>
              </w:rPr>
              <w:t xml:space="preserve"> </w:t>
            </w:r>
            <w:r w:rsidR="00D455B2">
              <w:rPr>
                <w:rFonts w:ascii="Arial" w:hAnsi="Arial" w:cs="Arial"/>
                <w:snapToGrid w:val="0"/>
                <w:sz w:val="20"/>
              </w:rPr>
              <w:t>ja</w:t>
            </w:r>
          </w:p>
          <w:p w14:paraId="79582C9B" w14:textId="77777777" w:rsidR="00C71625" w:rsidRDefault="00C71625" w:rsidP="004F6102">
            <w:pPr>
              <w:widowControl w:val="0"/>
              <w:spacing w:after="60"/>
              <w:ind w:left="-97"/>
              <w:rPr>
                <w:rFonts w:ascii="Arial" w:hAnsi="Arial"/>
                <w:noProof/>
                <w:sz w:val="20"/>
              </w:rPr>
            </w:pPr>
          </w:p>
          <w:p w14:paraId="46B42C3F" w14:textId="77777777" w:rsidR="00C71625" w:rsidRDefault="00C71625" w:rsidP="004F6102">
            <w:pPr>
              <w:widowControl w:val="0"/>
              <w:spacing w:after="60"/>
              <w:ind w:left="-97"/>
              <w:rPr>
                <w:rFonts w:ascii="Arial" w:hAnsi="Arial"/>
                <w:noProof/>
                <w:sz w:val="20"/>
              </w:rPr>
            </w:pPr>
          </w:p>
          <w:p w14:paraId="09124322" w14:textId="77777777" w:rsidR="00C71625" w:rsidRDefault="00C71625" w:rsidP="004F6102">
            <w:pPr>
              <w:widowControl w:val="0"/>
              <w:spacing w:after="60"/>
              <w:ind w:left="-97"/>
              <w:rPr>
                <w:rFonts w:ascii="Arial" w:hAnsi="Arial"/>
                <w:noProof/>
                <w:sz w:val="20"/>
              </w:rPr>
            </w:pPr>
          </w:p>
          <w:p w14:paraId="0358B648" w14:textId="77777777" w:rsidR="00CA6F03" w:rsidRDefault="00CA6F03" w:rsidP="004F6102">
            <w:pPr>
              <w:widowControl w:val="0"/>
              <w:spacing w:after="60"/>
              <w:ind w:left="-97"/>
              <w:rPr>
                <w:rFonts w:ascii="Arial" w:hAnsi="Arial"/>
                <w:noProof/>
                <w:sz w:val="20"/>
              </w:rPr>
            </w:pPr>
          </w:p>
          <w:p w14:paraId="7D559423" w14:textId="77777777" w:rsidR="00CA6F03" w:rsidRDefault="00CA6F03" w:rsidP="004F6102">
            <w:pPr>
              <w:widowControl w:val="0"/>
              <w:spacing w:after="60"/>
              <w:ind w:left="-97"/>
              <w:rPr>
                <w:rFonts w:ascii="Arial" w:hAnsi="Arial"/>
                <w:noProof/>
                <w:sz w:val="20"/>
              </w:rPr>
            </w:pPr>
          </w:p>
          <w:p w14:paraId="180FDC4D" w14:textId="0BE05102" w:rsidR="00C71625" w:rsidRPr="004F6102" w:rsidRDefault="00C71625" w:rsidP="004F6102">
            <w:pPr>
              <w:widowControl w:val="0"/>
              <w:spacing w:after="60"/>
              <w:ind w:left="-97"/>
              <w:rPr>
                <w:rFonts w:ascii="Arial" w:hAnsi="Arial"/>
                <w:noProof/>
                <w:sz w:val="20"/>
              </w:rPr>
            </w:pPr>
          </w:p>
        </w:tc>
      </w:tr>
      <w:tr w:rsidR="00D726EF" w:rsidRPr="004F6102" w14:paraId="32421022" w14:textId="77777777" w:rsidTr="004F6102">
        <w:trPr>
          <w:trHeight w:hRule="exact" w:val="1813"/>
        </w:trPr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B6A209" w14:textId="2AE4362F" w:rsidR="00D726EF" w:rsidRPr="004F6102" w:rsidRDefault="00D726EF" w:rsidP="009C44BF">
            <w:pPr>
              <w:widowControl w:val="0"/>
              <w:spacing w:before="120"/>
              <w:rPr>
                <w:rFonts w:ascii="Arial" w:hAnsi="Arial" w:cs="Arial"/>
                <w:snapToGrid w:val="0"/>
                <w:sz w:val="20"/>
              </w:rPr>
            </w:pPr>
            <w:r w:rsidRPr="004F6102">
              <w:rPr>
                <w:rFonts w:ascii="Arial" w:hAnsi="Arial" w:cs="Arial"/>
                <w:snapToGrid w:val="0"/>
                <w:sz w:val="20"/>
              </w:rPr>
              <w:t xml:space="preserve">Kategorien von Empfängern, </w:t>
            </w:r>
            <w:r>
              <w:rPr>
                <w:rFonts w:ascii="Arial" w:hAnsi="Arial" w:cs="Arial"/>
                <w:snapToGrid w:val="0"/>
                <w:sz w:val="20"/>
              </w:rPr>
              <w:t xml:space="preserve">gegenüber </w:t>
            </w:r>
            <w:r w:rsidRPr="004F6102">
              <w:rPr>
                <w:rFonts w:ascii="Arial" w:hAnsi="Arial" w:cs="Arial"/>
                <w:snapToGrid w:val="0"/>
                <w:sz w:val="20"/>
              </w:rPr>
              <w:t xml:space="preserve">denen die </w:t>
            </w:r>
            <w:r>
              <w:rPr>
                <w:rFonts w:ascii="Arial" w:hAnsi="Arial" w:cs="Arial"/>
                <w:snapToGrid w:val="0"/>
                <w:sz w:val="20"/>
              </w:rPr>
              <w:t xml:space="preserve">personen-bezogenen Daten </w:t>
            </w:r>
            <w:r w:rsidRPr="004F6102">
              <w:rPr>
                <w:rFonts w:ascii="Arial" w:hAnsi="Arial" w:cs="Arial"/>
                <w:snapToGrid w:val="0"/>
                <w:sz w:val="20"/>
              </w:rPr>
              <w:t xml:space="preserve">offen gelegt </w:t>
            </w:r>
            <w:r>
              <w:rPr>
                <w:rFonts w:ascii="Arial" w:hAnsi="Arial" w:cs="Arial"/>
                <w:snapToGrid w:val="0"/>
                <w:sz w:val="20"/>
              </w:rPr>
              <w:t xml:space="preserve">worden </w:t>
            </w:r>
            <w:r w:rsidRPr="004F6102">
              <w:rPr>
                <w:rFonts w:ascii="Arial" w:hAnsi="Arial" w:cs="Arial"/>
                <w:snapToGrid w:val="0"/>
                <w:sz w:val="20"/>
              </w:rPr>
              <w:t xml:space="preserve">sind oder  </w:t>
            </w:r>
            <w:r>
              <w:rPr>
                <w:rFonts w:ascii="Arial" w:hAnsi="Arial" w:cs="Arial"/>
                <w:snapToGrid w:val="0"/>
                <w:sz w:val="20"/>
              </w:rPr>
              <w:t xml:space="preserve">noch </w:t>
            </w:r>
            <w:r w:rsidRPr="004F6102">
              <w:rPr>
                <w:rFonts w:ascii="Arial" w:hAnsi="Arial" w:cs="Arial"/>
                <w:snapToGrid w:val="0"/>
                <w:sz w:val="20"/>
              </w:rPr>
              <w:t xml:space="preserve">werden </w:t>
            </w:r>
            <w:r>
              <w:rPr>
                <w:rFonts w:ascii="Arial" w:hAnsi="Arial" w:cs="Arial"/>
                <w:snapToGrid w:val="0"/>
                <w:sz w:val="20"/>
              </w:rPr>
              <w:br/>
              <w:t xml:space="preserve">(Art. 30 Abs. 1 </w:t>
            </w:r>
            <w:r w:rsidR="00564C2D">
              <w:rPr>
                <w:rFonts w:ascii="Arial" w:hAnsi="Arial" w:cs="Arial"/>
                <w:snapToGrid w:val="0"/>
                <w:sz w:val="20"/>
              </w:rPr>
              <w:t xml:space="preserve">S. 2 </w:t>
            </w:r>
            <w:r w:rsidR="0019587F">
              <w:rPr>
                <w:rFonts w:ascii="Arial" w:hAnsi="Arial" w:cs="Arial"/>
                <w:snapToGrid w:val="0"/>
                <w:sz w:val="20"/>
              </w:rPr>
              <w:t xml:space="preserve">lit. </w:t>
            </w:r>
            <w:r>
              <w:rPr>
                <w:rFonts w:ascii="Arial" w:hAnsi="Arial" w:cs="Arial"/>
                <w:snapToGrid w:val="0"/>
                <w:sz w:val="20"/>
              </w:rPr>
              <w:t>d)</w:t>
            </w:r>
          </w:p>
        </w:tc>
        <w:tc>
          <w:tcPr>
            <w:tcW w:w="681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1CC9D" w14:textId="5ABB5368" w:rsidR="007A76C2" w:rsidRPr="00217543" w:rsidRDefault="003F7EF9" w:rsidP="004F6102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napToGrid w:val="0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napToGrid w:val="0"/>
                <w:sz w:val="20"/>
              </w:rPr>
            </w:r>
            <w:r>
              <w:rPr>
                <w:rFonts w:ascii="Arial" w:hAnsi="Arial" w:cs="Arial"/>
                <w:snapToGrid w:val="0"/>
                <w:sz w:val="20"/>
              </w:rPr>
              <w:fldChar w:fldCharType="end"/>
            </w:r>
            <w:r w:rsidR="00D726EF" w:rsidRPr="004F6102">
              <w:rPr>
                <w:rFonts w:ascii="Arial" w:hAnsi="Arial" w:cs="Arial"/>
                <w:snapToGrid w:val="0"/>
                <w:sz w:val="20"/>
              </w:rPr>
              <w:t xml:space="preserve">  intern</w:t>
            </w:r>
            <w:r w:rsidR="004D5B3F">
              <w:rPr>
                <w:rFonts w:ascii="Arial" w:hAnsi="Arial" w:cs="Arial"/>
                <w:snapToGrid w:val="0"/>
                <w:sz w:val="20"/>
              </w:rPr>
              <w:t xml:space="preserve"> (Zugriffsberechtigte)</w:t>
            </w:r>
          </w:p>
          <w:p w14:paraId="69E2A035" w14:textId="24621705" w:rsidR="007A76C2" w:rsidRDefault="00217543" w:rsidP="004F6102">
            <w:pPr>
              <w:widowControl w:val="0"/>
              <w:spacing w:before="60" w:after="60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>1.</w:t>
            </w:r>
            <w:r w:rsidR="003F7EF9">
              <w:rPr>
                <w:rFonts w:ascii="Arial" w:hAnsi="Arial"/>
                <w:noProof/>
                <w:sz w:val="20"/>
              </w:rPr>
              <w:t xml:space="preserve"> Daniel Biedermann</w:t>
            </w:r>
          </w:p>
          <w:p w14:paraId="5DD5069A" w14:textId="02FAB2E3" w:rsidR="00217543" w:rsidRDefault="00217543" w:rsidP="004F6102">
            <w:pPr>
              <w:widowControl w:val="0"/>
              <w:spacing w:before="60" w:after="60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>2.</w:t>
            </w:r>
            <w:r w:rsidR="003F7EF9">
              <w:rPr>
                <w:rFonts w:ascii="Arial" w:hAnsi="Arial"/>
                <w:noProof/>
                <w:sz w:val="20"/>
              </w:rPr>
              <w:t xml:space="preserve"> Jasmin Breitwieser</w:t>
            </w:r>
          </w:p>
          <w:p w14:paraId="1F87A7EE" w14:textId="09C2A98F" w:rsidR="00217543" w:rsidRPr="004F6102" w:rsidRDefault="00217543" w:rsidP="004F6102">
            <w:pPr>
              <w:widowControl w:val="0"/>
              <w:spacing w:before="60" w:after="60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>3.</w:t>
            </w:r>
            <w:r w:rsidR="003F7EF9">
              <w:rPr>
                <w:rFonts w:ascii="Arial" w:hAnsi="Arial"/>
                <w:noProof/>
                <w:sz w:val="20"/>
              </w:rPr>
              <w:t xml:space="preserve"> Leonard Tetzlaff</w:t>
            </w:r>
          </w:p>
        </w:tc>
      </w:tr>
      <w:tr w:rsidR="00D726EF" w:rsidRPr="004F6102" w14:paraId="0F630FF5" w14:textId="77777777" w:rsidTr="008404E2">
        <w:trPr>
          <w:trHeight w:hRule="exact" w:val="1798"/>
        </w:trPr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71A472" w14:textId="506B1F4E" w:rsidR="00D726EF" w:rsidRPr="004F6102" w:rsidRDefault="00D726EF" w:rsidP="004F6102">
            <w:pPr>
              <w:widowControl w:val="0"/>
              <w:spacing w:before="120"/>
              <w:rPr>
                <w:rFonts w:ascii="Arial" w:hAnsi="Arial" w:cs="Arial"/>
                <w:snapToGrid w:val="0"/>
                <w:sz w:val="20"/>
              </w:rPr>
            </w:pPr>
          </w:p>
        </w:tc>
        <w:tc>
          <w:tcPr>
            <w:tcW w:w="681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E76D1" w14:textId="7B5CB5F0" w:rsidR="00D726EF" w:rsidRPr="004F6102" w:rsidRDefault="00D726EF" w:rsidP="004F6102">
            <w:pPr>
              <w:widowControl w:val="0"/>
              <w:spacing w:before="60"/>
              <w:rPr>
                <w:rFonts w:ascii="Arial" w:hAnsi="Arial" w:cs="Arial"/>
                <w:snapToGrid w:val="0"/>
                <w:sz w:val="20"/>
              </w:rPr>
            </w:pPr>
            <w:r w:rsidRPr="004F6102">
              <w:rPr>
                <w:rFonts w:ascii="Arial" w:hAnsi="Arial" w:cs="Arial"/>
                <w:snapToGrid w:val="0"/>
                <w:sz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6102">
              <w:rPr>
                <w:rFonts w:ascii="Arial" w:hAnsi="Arial" w:cs="Arial"/>
                <w:snapToGrid w:val="0"/>
                <w:sz w:val="20"/>
              </w:rPr>
              <w:instrText xml:space="preserve"> FORMCHECKBOX </w:instrText>
            </w:r>
            <w:r w:rsidR="0033257D">
              <w:rPr>
                <w:rFonts w:ascii="Arial" w:hAnsi="Arial" w:cs="Arial"/>
                <w:snapToGrid w:val="0"/>
                <w:sz w:val="20"/>
              </w:rPr>
            </w:r>
            <w:r w:rsidR="0033257D">
              <w:rPr>
                <w:rFonts w:ascii="Arial" w:hAnsi="Arial" w:cs="Arial"/>
                <w:snapToGrid w:val="0"/>
                <w:sz w:val="20"/>
              </w:rPr>
              <w:fldChar w:fldCharType="separate"/>
            </w:r>
            <w:r w:rsidRPr="004F6102">
              <w:rPr>
                <w:rFonts w:ascii="Arial" w:hAnsi="Arial" w:cs="Arial"/>
                <w:snapToGrid w:val="0"/>
                <w:sz w:val="20"/>
              </w:rPr>
              <w:fldChar w:fldCharType="end"/>
            </w:r>
            <w:r w:rsidRPr="004F6102">
              <w:rPr>
                <w:rFonts w:ascii="Arial" w:hAnsi="Arial" w:cs="Arial"/>
                <w:snapToGrid w:val="0"/>
                <w:sz w:val="20"/>
              </w:rPr>
              <w:t xml:space="preserve">  extern </w:t>
            </w:r>
          </w:p>
          <w:p w14:paraId="42E0FBC1" w14:textId="03A99730" w:rsidR="00D726EF" w:rsidRPr="006A26C1" w:rsidRDefault="00D726EF" w:rsidP="004F6102">
            <w:pPr>
              <w:widowControl w:val="0"/>
              <w:tabs>
                <w:tab w:val="left" w:pos="1596"/>
              </w:tabs>
              <w:spacing w:before="60" w:after="60"/>
              <w:rPr>
                <w:rFonts w:ascii="Arial" w:hAnsi="Arial" w:cs="Arial"/>
                <w:snapToGrid w:val="0"/>
                <w:sz w:val="20"/>
              </w:rPr>
            </w:pPr>
            <w:r w:rsidRPr="006A26C1">
              <w:rPr>
                <w:rFonts w:ascii="Arial" w:hAnsi="Arial" w:cs="Arial"/>
                <w:snapToGrid w:val="0"/>
                <w:sz w:val="20"/>
              </w:rPr>
              <w:t>Empfängerkategorie</w:t>
            </w:r>
            <w:r>
              <w:rPr>
                <w:rFonts w:ascii="Arial" w:hAnsi="Arial" w:cs="Arial"/>
                <w:snapToGrid w:val="0"/>
                <w:sz w:val="20"/>
              </w:rPr>
              <w:t xml:space="preserve">        </w:t>
            </w:r>
          </w:p>
          <w:p w14:paraId="4C26EE0F" w14:textId="5E47FD60" w:rsidR="00D726EF" w:rsidRPr="004F6102" w:rsidRDefault="00D726EF" w:rsidP="004F6102">
            <w:pPr>
              <w:widowControl w:val="0"/>
              <w:spacing w:after="60"/>
              <w:rPr>
                <w:rFonts w:ascii="Arial" w:hAnsi="Arial"/>
                <w:noProof/>
                <w:sz w:val="20"/>
              </w:rPr>
            </w:pPr>
          </w:p>
          <w:p w14:paraId="0C879237" w14:textId="0AD03D3F" w:rsidR="00D726EF" w:rsidRPr="004F6102" w:rsidRDefault="00D726EF" w:rsidP="004F6102">
            <w:pPr>
              <w:widowControl w:val="0"/>
              <w:spacing w:after="60"/>
              <w:rPr>
                <w:rFonts w:ascii="Arial" w:hAnsi="Arial"/>
                <w:noProof/>
                <w:sz w:val="20"/>
              </w:rPr>
            </w:pPr>
          </w:p>
          <w:p w14:paraId="4800F683" w14:textId="71CA468B" w:rsidR="00D726EF" w:rsidRPr="004F6102" w:rsidRDefault="00D726EF" w:rsidP="004F6102">
            <w:pPr>
              <w:widowControl w:val="0"/>
              <w:spacing w:after="60"/>
              <w:rPr>
                <w:rFonts w:ascii="Arial" w:hAnsi="Arial"/>
                <w:noProof/>
                <w:sz w:val="20"/>
              </w:rPr>
            </w:pPr>
          </w:p>
          <w:p w14:paraId="67FDD1B6" w14:textId="78012639" w:rsidR="00D726EF" w:rsidRPr="004F6102" w:rsidRDefault="00D726EF" w:rsidP="004F6102">
            <w:pPr>
              <w:widowControl w:val="0"/>
              <w:spacing w:before="60"/>
              <w:rPr>
                <w:rFonts w:ascii="Arial" w:hAnsi="Arial" w:cs="Arial"/>
                <w:snapToGrid w:val="0"/>
                <w:sz w:val="20"/>
              </w:rPr>
            </w:pPr>
          </w:p>
        </w:tc>
      </w:tr>
      <w:tr w:rsidR="00D726EF" w:rsidRPr="004F6102" w14:paraId="3F476705" w14:textId="77777777" w:rsidTr="001C74FB">
        <w:trPr>
          <w:trHeight w:hRule="exact" w:val="1345"/>
        </w:trPr>
        <w:tc>
          <w:tcPr>
            <w:tcW w:w="241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2DD11AD" w14:textId="77777777" w:rsidR="00D726EF" w:rsidRDefault="00D726EF" w:rsidP="004F6102">
            <w:pPr>
              <w:widowControl w:val="0"/>
              <w:spacing w:before="120"/>
              <w:rPr>
                <w:rFonts w:ascii="Arial" w:hAnsi="Arial" w:cs="Arial"/>
                <w:snapToGrid w:val="0"/>
                <w:sz w:val="20"/>
              </w:rPr>
            </w:pPr>
          </w:p>
        </w:tc>
        <w:tc>
          <w:tcPr>
            <w:tcW w:w="6811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BFBD3D" w14:textId="10DA9DCF" w:rsidR="00281D11" w:rsidRPr="00217543" w:rsidRDefault="00281D11" w:rsidP="00217543">
            <w:pPr>
              <w:widowControl w:val="0"/>
              <w:tabs>
                <w:tab w:val="left" w:pos="1596"/>
              </w:tabs>
              <w:spacing w:before="60" w:after="60"/>
              <w:rPr>
                <w:rFonts w:ascii="Arial" w:hAnsi="Arial" w:cs="Arial"/>
                <w:snapToGrid w:val="0"/>
                <w:sz w:val="20"/>
              </w:rPr>
            </w:pPr>
            <w:r w:rsidRPr="004F6102">
              <w:rPr>
                <w:rFonts w:ascii="Arial" w:hAnsi="Arial" w:cs="Arial"/>
                <w:snapToGrid w:val="0"/>
                <w:sz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6102">
              <w:rPr>
                <w:rFonts w:ascii="Arial" w:hAnsi="Arial" w:cs="Arial"/>
                <w:snapToGrid w:val="0"/>
                <w:sz w:val="20"/>
              </w:rPr>
              <w:instrText xml:space="preserve"> FORMCHECKBOX </w:instrText>
            </w:r>
            <w:r w:rsidR="0033257D">
              <w:rPr>
                <w:rFonts w:ascii="Arial" w:hAnsi="Arial" w:cs="Arial"/>
                <w:snapToGrid w:val="0"/>
                <w:sz w:val="20"/>
              </w:rPr>
            </w:r>
            <w:r w:rsidR="0033257D">
              <w:rPr>
                <w:rFonts w:ascii="Arial" w:hAnsi="Arial" w:cs="Arial"/>
                <w:snapToGrid w:val="0"/>
                <w:sz w:val="20"/>
              </w:rPr>
              <w:fldChar w:fldCharType="separate"/>
            </w:r>
            <w:r w:rsidRPr="004F6102">
              <w:rPr>
                <w:rFonts w:ascii="Arial" w:hAnsi="Arial" w:cs="Arial"/>
                <w:snapToGrid w:val="0"/>
                <w:sz w:val="20"/>
              </w:rPr>
              <w:fldChar w:fldCharType="end"/>
            </w:r>
            <w:r>
              <w:rPr>
                <w:rFonts w:ascii="Arial" w:hAnsi="Arial" w:cs="Arial"/>
                <w:snapToGrid w:val="0"/>
                <w:sz w:val="20"/>
              </w:rPr>
              <w:t xml:space="preserve">  Drittland oder internationale Organisation</w:t>
            </w:r>
            <w:r w:rsidR="00023367">
              <w:rPr>
                <w:rFonts w:ascii="Arial" w:hAnsi="Arial" w:cs="Arial"/>
                <w:snapToGrid w:val="0"/>
                <w:sz w:val="20"/>
              </w:rPr>
              <w:t xml:space="preserve"> (Kategorie)</w:t>
            </w:r>
          </w:p>
          <w:p w14:paraId="41CBB576" w14:textId="2DE4D1B6" w:rsidR="00281D11" w:rsidRPr="004F6102" w:rsidRDefault="00281D11" w:rsidP="00281D11">
            <w:pPr>
              <w:widowControl w:val="0"/>
              <w:spacing w:after="60"/>
              <w:rPr>
                <w:rFonts w:ascii="Arial" w:hAnsi="Arial"/>
                <w:noProof/>
                <w:sz w:val="20"/>
              </w:rPr>
            </w:pPr>
          </w:p>
          <w:p w14:paraId="55FBFDE0" w14:textId="77777777" w:rsidR="00D726EF" w:rsidRPr="004F6102" w:rsidRDefault="00D726EF" w:rsidP="002B1FCE">
            <w:pPr>
              <w:widowControl w:val="0"/>
              <w:spacing w:before="120"/>
              <w:rPr>
                <w:rFonts w:ascii="Arial" w:hAnsi="Arial" w:cs="Arial"/>
                <w:snapToGrid w:val="0"/>
                <w:sz w:val="20"/>
              </w:rPr>
            </w:pPr>
          </w:p>
        </w:tc>
      </w:tr>
      <w:tr w:rsidR="004F6102" w:rsidRPr="004F6102" w14:paraId="260E1293" w14:textId="77777777" w:rsidTr="002F0BFC">
        <w:trPr>
          <w:trHeight w:hRule="exact" w:val="4130"/>
        </w:trPr>
        <w:tc>
          <w:tcPr>
            <w:tcW w:w="241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0123CC" w14:textId="38341E2C" w:rsidR="004F6102" w:rsidRDefault="009C44BF" w:rsidP="004F6102">
            <w:pPr>
              <w:widowControl w:val="0"/>
              <w:spacing w:before="120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t xml:space="preserve">ggf. Übermittlungen von personenbezogenen </w:t>
            </w:r>
            <w:r w:rsidR="004F6102" w:rsidRPr="004F6102">
              <w:rPr>
                <w:rFonts w:ascii="Arial" w:hAnsi="Arial" w:cs="Arial"/>
                <w:snapToGrid w:val="0"/>
                <w:sz w:val="20"/>
              </w:rPr>
              <w:t>Daten</w:t>
            </w:r>
            <w:r>
              <w:rPr>
                <w:rFonts w:ascii="Arial" w:hAnsi="Arial" w:cs="Arial"/>
                <w:snapToGrid w:val="0"/>
                <w:sz w:val="20"/>
              </w:rPr>
              <w:t xml:space="preserve"> an ein</w:t>
            </w:r>
            <w:r w:rsidR="00A712B2">
              <w:rPr>
                <w:rFonts w:ascii="Arial" w:hAnsi="Arial" w:cs="Arial"/>
                <w:snapToGrid w:val="0"/>
                <w:sz w:val="20"/>
              </w:rPr>
              <w:t xml:space="preserve"> </w:t>
            </w:r>
            <w:r>
              <w:rPr>
                <w:rFonts w:ascii="Arial" w:hAnsi="Arial" w:cs="Arial"/>
                <w:snapToGrid w:val="0"/>
                <w:sz w:val="20"/>
              </w:rPr>
              <w:t xml:space="preserve">Drittland oder an eine </w:t>
            </w:r>
            <w:r w:rsidR="005C5400">
              <w:rPr>
                <w:rFonts w:ascii="Arial" w:hAnsi="Arial" w:cs="Arial"/>
                <w:snapToGrid w:val="0"/>
                <w:sz w:val="20"/>
              </w:rPr>
              <w:t>inte</w:t>
            </w:r>
            <w:r w:rsidR="0073007F">
              <w:rPr>
                <w:rFonts w:ascii="Arial" w:hAnsi="Arial" w:cs="Arial"/>
                <w:snapToGrid w:val="0"/>
                <w:sz w:val="20"/>
              </w:rPr>
              <w:t>r</w:t>
            </w:r>
            <w:r w:rsidR="005C5400">
              <w:rPr>
                <w:rFonts w:ascii="Arial" w:hAnsi="Arial" w:cs="Arial"/>
                <w:snapToGrid w:val="0"/>
                <w:sz w:val="20"/>
              </w:rPr>
              <w:t>-nationale</w:t>
            </w:r>
            <w:r>
              <w:rPr>
                <w:rFonts w:ascii="Arial" w:hAnsi="Arial" w:cs="Arial"/>
                <w:snapToGrid w:val="0"/>
                <w:sz w:val="20"/>
              </w:rPr>
              <w:t xml:space="preserve"> </w:t>
            </w:r>
            <w:r w:rsidR="005C5400">
              <w:rPr>
                <w:rFonts w:ascii="Arial" w:hAnsi="Arial" w:cs="Arial"/>
                <w:snapToGrid w:val="0"/>
                <w:sz w:val="20"/>
              </w:rPr>
              <w:t>Organisation</w:t>
            </w:r>
            <w:r>
              <w:rPr>
                <w:rFonts w:ascii="Arial" w:hAnsi="Arial" w:cs="Arial"/>
                <w:snapToGrid w:val="0"/>
                <w:sz w:val="20"/>
              </w:rPr>
              <w:br/>
              <w:t>(Art. 30 Abs. 1</w:t>
            </w:r>
            <w:r w:rsidR="00564C2D">
              <w:rPr>
                <w:rFonts w:ascii="Arial" w:hAnsi="Arial" w:cs="Arial"/>
                <w:snapToGrid w:val="0"/>
                <w:sz w:val="20"/>
              </w:rPr>
              <w:t xml:space="preserve"> S. 2</w:t>
            </w:r>
            <w:r>
              <w:rPr>
                <w:rFonts w:ascii="Arial" w:hAnsi="Arial" w:cs="Arial"/>
                <w:snapToGrid w:val="0"/>
                <w:sz w:val="20"/>
              </w:rPr>
              <w:t xml:space="preserve"> </w:t>
            </w:r>
            <w:r w:rsidR="0073007F">
              <w:rPr>
                <w:rFonts w:ascii="Arial" w:hAnsi="Arial" w:cs="Arial"/>
                <w:snapToGrid w:val="0"/>
                <w:sz w:val="20"/>
              </w:rPr>
              <w:t xml:space="preserve">lit. </w:t>
            </w:r>
            <w:r>
              <w:rPr>
                <w:rFonts w:ascii="Arial" w:hAnsi="Arial" w:cs="Arial"/>
                <w:snapToGrid w:val="0"/>
                <w:sz w:val="20"/>
              </w:rPr>
              <w:t>e)</w:t>
            </w:r>
          </w:p>
          <w:p w14:paraId="2FC75108" w14:textId="77777777" w:rsidR="00D1777E" w:rsidRDefault="00D1777E" w:rsidP="004F6102">
            <w:pPr>
              <w:widowControl w:val="0"/>
              <w:spacing w:before="120"/>
              <w:rPr>
                <w:rFonts w:ascii="Arial" w:hAnsi="Arial" w:cs="Arial"/>
                <w:snapToGrid w:val="0"/>
                <w:sz w:val="20"/>
              </w:rPr>
            </w:pPr>
          </w:p>
          <w:p w14:paraId="22A77BE7" w14:textId="77777777" w:rsidR="00D1777E" w:rsidRDefault="00D1777E" w:rsidP="002F0BFC">
            <w:pPr>
              <w:widowControl w:val="0"/>
              <w:rPr>
                <w:rFonts w:ascii="Arial" w:hAnsi="Arial" w:cs="Arial"/>
                <w:snapToGrid w:val="0"/>
                <w:sz w:val="20"/>
              </w:rPr>
            </w:pPr>
          </w:p>
          <w:p w14:paraId="6667DF80" w14:textId="0C7C6691" w:rsidR="00D1777E" w:rsidRPr="004F6102" w:rsidRDefault="00D1777E" w:rsidP="004F6102">
            <w:pPr>
              <w:widowControl w:val="0"/>
              <w:spacing w:before="120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t>Nennung der konkreten Datenempfänger</w:t>
            </w:r>
          </w:p>
        </w:tc>
        <w:tc>
          <w:tcPr>
            <w:tcW w:w="6811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35366F9" w14:textId="68AD0126" w:rsidR="002B1FCE" w:rsidRPr="002B1FCE" w:rsidRDefault="003F7EF9" w:rsidP="002B1FCE">
            <w:pPr>
              <w:widowControl w:val="0"/>
              <w:spacing w:before="120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napToGrid w:val="0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napToGrid w:val="0"/>
                <w:sz w:val="20"/>
              </w:rPr>
            </w:r>
            <w:r>
              <w:rPr>
                <w:rFonts w:ascii="Arial" w:hAnsi="Arial" w:cs="Arial"/>
                <w:snapToGrid w:val="0"/>
                <w:sz w:val="20"/>
              </w:rPr>
              <w:fldChar w:fldCharType="end"/>
            </w:r>
            <w:r w:rsidR="002B1FCE" w:rsidRPr="004F6102">
              <w:rPr>
                <w:rFonts w:ascii="Arial" w:hAnsi="Arial" w:cs="Arial"/>
                <w:snapToGrid w:val="0"/>
                <w:sz w:val="20"/>
              </w:rPr>
              <w:t xml:space="preserve"> </w:t>
            </w:r>
            <w:r w:rsidR="002B1FCE" w:rsidRPr="002B1FCE">
              <w:rPr>
                <w:rFonts w:ascii="Arial" w:hAnsi="Arial" w:cs="Arial"/>
                <w:snapToGrid w:val="0"/>
                <w:sz w:val="20"/>
              </w:rPr>
              <w:t xml:space="preserve">Datenübermittlung findet nicht statt und ist auch nicht geplant </w:t>
            </w:r>
          </w:p>
          <w:p w14:paraId="1B77872B" w14:textId="77777777" w:rsidR="00D1777E" w:rsidRDefault="00D1777E" w:rsidP="004F6102">
            <w:pPr>
              <w:widowControl w:val="0"/>
              <w:spacing w:before="120"/>
              <w:rPr>
                <w:rFonts w:ascii="Arial" w:hAnsi="Arial" w:cs="Arial"/>
                <w:snapToGrid w:val="0"/>
                <w:sz w:val="20"/>
              </w:rPr>
            </w:pPr>
          </w:p>
          <w:p w14:paraId="76D1BC8B" w14:textId="4D8A9410" w:rsidR="00D1777E" w:rsidRDefault="00D1777E" w:rsidP="00D1777E">
            <w:pPr>
              <w:pStyle w:val="Default"/>
              <w:rPr>
                <w:sz w:val="20"/>
                <w:szCs w:val="20"/>
              </w:rPr>
            </w:pPr>
            <w:r w:rsidRPr="004F6102">
              <w:rPr>
                <w:snapToGrid w:val="0"/>
                <w:sz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6102">
              <w:rPr>
                <w:snapToGrid w:val="0"/>
                <w:sz w:val="20"/>
              </w:rPr>
              <w:instrText xml:space="preserve"> FORMCHECKBOX </w:instrText>
            </w:r>
            <w:r w:rsidR="0033257D">
              <w:rPr>
                <w:snapToGrid w:val="0"/>
                <w:sz w:val="20"/>
              </w:rPr>
            </w:r>
            <w:r w:rsidR="0033257D">
              <w:rPr>
                <w:snapToGrid w:val="0"/>
                <w:sz w:val="20"/>
              </w:rPr>
              <w:fldChar w:fldCharType="separate"/>
            </w:r>
            <w:r w:rsidRPr="004F6102">
              <w:rPr>
                <w:snapToGrid w:val="0"/>
                <w:sz w:val="20"/>
              </w:rPr>
              <w:fldChar w:fldCharType="end"/>
            </w:r>
            <w:r w:rsidRPr="004F6102">
              <w:rPr>
                <w:snapToGrid w:val="0"/>
                <w:sz w:val="20"/>
              </w:rPr>
              <w:t xml:space="preserve"> </w:t>
            </w:r>
            <w:r w:rsidRPr="00D1777E">
              <w:rPr>
                <w:snapToGrid w:val="0"/>
                <w:color w:val="auto"/>
                <w:sz w:val="20"/>
              </w:rPr>
              <w:t>Datenübermittlung findet wie folgt statt</w:t>
            </w:r>
            <w:r>
              <w:rPr>
                <w:sz w:val="20"/>
                <w:szCs w:val="20"/>
              </w:rPr>
              <w:t xml:space="preserve">: </w:t>
            </w:r>
          </w:p>
          <w:p w14:paraId="6284DD65" w14:textId="3E4DFFD8" w:rsidR="00023367" w:rsidRDefault="00023367" w:rsidP="004F6102">
            <w:pPr>
              <w:widowControl w:val="0"/>
              <w:spacing w:before="120"/>
              <w:rPr>
                <w:rFonts w:ascii="Arial" w:hAnsi="Arial" w:cs="Arial"/>
                <w:snapToGrid w:val="0"/>
                <w:sz w:val="4"/>
                <w:szCs w:val="4"/>
              </w:rPr>
            </w:pPr>
          </w:p>
          <w:p w14:paraId="1E2E501A" w14:textId="77777777" w:rsidR="00023367" w:rsidRDefault="00023367" w:rsidP="004F6102">
            <w:pPr>
              <w:widowControl w:val="0"/>
              <w:spacing w:before="120"/>
              <w:rPr>
                <w:rFonts w:ascii="Arial" w:hAnsi="Arial" w:cs="Arial"/>
                <w:snapToGrid w:val="0"/>
                <w:sz w:val="4"/>
                <w:szCs w:val="4"/>
              </w:rPr>
            </w:pPr>
          </w:p>
          <w:p w14:paraId="71C3A8D8" w14:textId="77777777" w:rsidR="00023367" w:rsidRDefault="00023367" w:rsidP="004F6102">
            <w:pPr>
              <w:widowControl w:val="0"/>
              <w:spacing w:before="120"/>
              <w:rPr>
                <w:rFonts w:ascii="Arial" w:hAnsi="Arial" w:cs="Arial"/>
                <w:snapToGrid w:val="0"/>
                <w:sz w:val="4"/>
                <w:szCs w:val="4"/>
              </w:rPr>
            </w:pPr>
          </w:p>
          <w:p w14:paraId="7A315788" w14:textId="77777777" w:rsidR="00023367" w:rsidRDefault="00023367" w:rsidP="004F6102">
            <w:pPr>
              <w:widowControl w:val="0"/>
              <w:spacing w:before="120"/>
              <w:rPr>
                <w:rFonts w:ascii="Arial" w:hAnsi="Arial" w:cs="Arial"/>
                <w:snapToGrid w:val="0"/>
                <w:sz w:val="4"/>
                <w:szCs w:val="4"/>
              </w:rPr>
            </w:pPr>
          </w:p>
          <w:p w14:paraId="51F8005B" w14:textId="77777777" w:rsidR="00023367" w:rsidRDefault="00023367" w:rsidP="004F6102">
            <w:pPr>
              <w:widowControl w:val="0"/>
              <w:spacing w:before="120"/>
              <w:rPr>
                <w:rFonts w:ascii="Arial" w:hAnsi="Arial" w:cs="Arial"/>
                <w:snapToGrid w:val="0"/>
                <w:sz w:val="4"/>
                <w:szCs w:val="4"/>
              </w:rPr>
            </w:pPr>
          </w:p>
          <w:p w14:paraId="323277F4" w14:textId="77777777" w:rsidR="00023367" w:rsidRPr="00D1777E" w:rsidRDefault="00023367" w:rsidP="004F6102">
            <w:pPr>
              <w:widowControl w:val="0"/>
              <w:spacing w:before="120"/>
              <w:rPr>
                <w:rFonts w:ascii="Arial" w:hAnsi="Arial" w:cs="Arial"/>
                <w:snapToGrid w:val="0"/>
                <w:sz w:val="4"/>
                <w:szCs w:val="4"/>
              </w:rPr>
            </w:pPr>
          </w:p>
          <w:p w14:paraId="1E5DE301" w14:textId="2AD9F587" w:rsidR="00023367" w:rsidRDefault="004F6102" w:rsidP="00CB4258">
            <w:pPr>
              <w:widowControl w:val="0"/>
              <w:tabs>
                <w:tab w:val="left" w:pos="1596"/>
              </w:tabs>
              <w:spacing w:before="60" w:after="60"/>
              <w:rPr>
                <w:rFonts w:ascii="Arial" w:hAnsi="Arial" w:cs="Arial"/>
                <w:snapToGrid w:val="0"/>
                <w:sz w:val="20"/>
              </w:rPr>
            </w:pPr>
            <w:r w:rsidRPr="004F6102">
              <w:rPr>
                <w:rFonts w:ascii="Arial" w:hAnsi="Arial" w:cs="Arial"/>
                <w:snapToGrid w:val="0"/>
                <w:sz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6102">
              <w:rPr>
                <w:rFonts w:ascii="Arial" w:hAnsi="Arial" w:cs="Arial"/>
                <w:snapToGrid w:val="0"/>
                <w:sz w:val="20"/>
              </w:rPr>
              <w:instrText xml:space="preserve"> FORMCHECKBOX </w:instrText>
            </w:r>
            <w:r w:rsidR="0033257D">
              <w:rPr>
                <w:rFonts w:ascii="Arial" w:hAnsi="Arial" w:cs="Arial"/>
                <w:snapToGrid w:val="0"/>
                <w:sz w:val="20"/>
              </w:rPr>
            </w:r>
            <w:r w:rsidR="0033257D">
              <w:rPr>
                <w:rFonts w:ascii="Arial" w:hAnsi="Arial" w:cs="Arial"/>
                <w:snapToGrid w:val="0"/>
                <w:sz w:val="20"/>
              </w:rPr>
              <w:fldChar w:fldCharType="separate"/>
            </w:r>
            <w:r w:rsidRPr="004F6102">
              <w:rPr>
                <w:rFonts w:ascii="Arial" w:hAnsi="Arial" w:cs="Arial"/>
                <w:snapToGrid w:val="0"/>
                <w:sz w:val="20"/>
              </w:rPr>
              <w:fldChar w:fldCharType="end"/>
            </w:r>
            <w:r w:rsidR="00023367">
              <w:rPr>
                <w:rFonts w:ascii="Arial" w:hAnsi="Arial" w:cs="Arial"/>
                <w:snapToGrid w:val="0"/>
                <w:sz w:val="20"/>
              </w:rPr>
              <w:t xml:space="preserve">  Drittland oder </w:t>
            </w:r>
            <w:r w:rsidR="00023367" w:rsidRPr="004F6102">
              <w:rPr>
                <w:rFonts w:ascii="Arial" w:hAnsi="Arial" w:cs="Arial"/>
                <w:snapToGrid w:val="0"/>
                <w:sz w:val="20"/>
              </w:rPr>
              <w:t>internationale Organisation</w:t>
            </w:r>
            <w:r w:rsidR="00023367">
              <w:rPr>
                <w:rFonts w:ascii="Arial" w:hAnsi="Arial" w:cs="Arial"/>
                <w:snapToGrid w:val="0"/>
                <w:sz w:val="20"/>
              </w:rPr>
              <w:t xml:space="preserve"> (Name)</w:t>
            </w:r>
          </w:p>
          <w:p w14:paraId="0FAD2E62" w14:textId="515CDB4F" w:rsidR="00023367" w:rsidRPr="004F6102" w:rsidRDefault="00023367" w:rsidP="00023367">
            <w:pPr>
              <w:widowControl w:val="0"/>
              <w:spacing w:after="60"/>
              <w:rPr>
                <w:rFonts w:ascii="Arial" w:hAnsi="Arial"/>
                <w:noProof/>
                <w:sz w:val="20"/>
              </w:rPr>
            </w:pPr>
          </w:p>
          <w:p w14:paraId="01D90C45" w14:textId="7256375E" w:rsidR="00023367" w:rsidRPr="004F6102" w:rsidRDefault="00023367" w:rsidP="00023367">
            <w:pPr>
              <w:widowControl w:val="0"/>
              <w:spacing w:after="60"/>
              <w:rPr>
                <w:rFonts w:ascii="Arial" w:hAnsi="Arial"/>
                <w:noProof/>
                <w:sz w:val="20"/>
              </w:rPr>
            </w:pPr>
          </w:p>
          <w:p w14:paraId="7EB85C0C" w14:textId="709710E6" w:rsidR="00023367" w:rsidRPr="004F6102" w:rsidRDefault="00023367" w:rsidP="00023367">
            <w:pPr>
              <w:widowControl w:val="0"/>
              <w:spacing w:after="60"/>
              <w:rPr>
                <w:rFonts w:ascii="Arial" w:hAnsi="Arial"/>
                <w:noProof/>
                <w:sz w:val="20"/>
              </w:rPr>
            </w:pPr>
          </w:p>
          <w:p w14:paraId="598D6259" w14:textId="6E703C37" w:rsidR="004F6102" w:rsidRPr="004F6102" w:rsidRDefault="004F6102" w:rsidP="004F6102">
            <w:pPr>
              <w:widowControl w:val="0"/>
              <w:spacing w:after="60"/>
              <w:rPr>
                <w:rFonts w:ascii="Arial" w:hAnsi="Arial"/>
                <w:noProof/>
                <w:sz w:val="20"/>
              </w:rPr>
            </w:pPr>
          </w:p>
          <w:p w14:paraId="6ECC1352" w14:textId="04A594A4" w:rsidR="004F6102" w:rsidRPr="004F6102" w:rsidRDefault="004F6102" w:rsidP="00C90860">
            <w:pPr>
              <w:widowControl w:val="0"/>
              <w:spacing w:after="60"/>
              <w:rPr>
                <w:rFonts w:ascii="Arial" w:hAnsi="Arial"/>
                <w:noProof/>
                <w:sz w:val="20"/>
              </w:rPr>
            </w:pPr>
          </w:p>
        </w:tc>
      </w:tr>
      <w:tr w:rsidR="00614344" w:rsidRPr="004F6102" w14:paraId="57A57F70" w14:textId="77777777" w:rsidTr="001C74FB">
        <w:trPr>
          <w:trHeight w:val="2042"/>
        </w:trPr>
        <w:tc>
          <w:tcPr>
            <w:tcW w:w="2410" w:type="dxa"/>
            <w:tcBorders>
              <w:top w:val="nil"/>
            </w:tcBorders>
            <w:shd w:val="clear" w:color="auto" w:fill="auto"/>
          </w:tcPr>
          <w:p w14:paraId="0D14014D" w14:textId="7CCB7921" w:rsidR="00C04042" w:rsidRDefault="00D1777E" w:rsidP="004F6102">
            <w:pPr>
              <w:spacing w:before="120"/>
              <w:rPr>
                <w:rFonts w:ascii="Arial" w:hAnsi="Arial" w:cs="NeueDemos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lastRenderedPageBreak/>
              <w:t xml:space="preserve">Sofern es sich um eine in </w:t>
            </w:r>
            <w:r w:rsidR="00614344">
              <w:rPr>
                <w:rFonts w:ascii="Arial" w:hAnsi="Arial" w:cs="Arial"/>
                <w:snapToGrid w:val="0"/>
                <w:sz w:val="20"/>
              </w:rPr>
              <w:t>Art. 49 Abs. 1 Unterabsatz 2</w:t>
            </w:r>
            <w:r w:rsidR="00B878CA">
              <w:rPr>
                <w:rFonts w:ascii="Arial" w:hAnsi="Arial" w:cs="Arial"/>
                <w:snapToGrid w:val="0"/>
                <w:sz w:val="20"/>
              </w:rPr>
              <w:t xml:space="preserve"> DS</w:t>
            </w:r>
            <w:r>
              <w:rPr>
                <w:rFonts w:ascii="Arial" w:hAnsi="Arial" w:cs="Arial"/>
                <w:snapToGrid w:val="0"/>
                <w:sz w:val="20"/>
              </w:rPr>
              <w:t>-</w:t>
            </w:r>
            <w:r w:rsidR="00B878CA">
              <w:rPr>
                <w:rFonts w:ascii="Arial" w:hAnsi="Arial" w:cs="Arial"/>
                <w:snapToGrid w:val="0"/>
                <w:sz w:val="20"/>
              </w:rPr>
              <w:t>GVO</w:t>
            </w:r>
            <w:r>
              <w:rPr>
                <w:rFonts w:ascii="Arial" w:hAnsi="Arial" w:cs="Arial"/>
                <w:snapToGrid w:val="0"/>
                <w:sz w:val="20"/>
              </w:rPr>
              <w:t xml:space="preserve"> genannte Datenübermittlung handelt</w:t>
            </w:r>
            <w:r w:rsidR="00D96857">
              <w:rPr>
                <w:rFonts w:ascii="Arial" w:hAnsi="Arial" w:cs="NeueDemos"/>
                <w:sz w:val="20"/>
                <w:szCs w:val="20"/>
              </w:rPr>
              <w:t>.</w:t>
            </w:r>
          </w:p>
          <w:p w14:paraId="6A7EFF69" w14:textId="2100BD07" w:rsidR="00B878CA" w:rsidRPr="00C04042" w:rsidRDefault="00B878CA" w:rsidP="00D1777E">
            <w:pPr>
              <w:autoSpaceDE w:val="0"/>
              <w:autoSpaceDN w:val="0"/>
              <w:adjustRightInd w:val="0"/>
              <w:rPr>
                <w:rFonts w:ascii="Arial" w:hAnsi="Arial" w:cs="Arial"/>
                <w:snapToGrid w:val="0"/>
                <w:sz w:val="20"/>
              </w:rPr>
            </w:pPr>
          </w:p>
        </w:tc>
        <w:tc>
          <w:tcPr>
            <w:tcW w:w="6811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D11EEA0" w14:textId="69B909A8" w:rsidR="00C04042" w:rsidRDefault="00D1777E" w:rsidP="00614344">
            <w:pPr>
              <w:widowControl w:val="0"/>
              <w:tabs>
                <w:tab w:val="left" w:pos="462"/>
                <w:tab w:val="left" w:pos="1884"/>
              </w:tabs>
              <w:spacing w:before="120" w:after="60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>Dokumentation g</w:t>
            </w:r>
            <w:r w:rsidR="00C04042">
              <w:rPr>
                <w:rFonts w:ascii="Arial" w:hAnsi="Arial"/>
                <w:noProof/>
                <w:sz w:val="20"/>
              </w:rPr>
              <w:t>eeignete</w:t>
            </w:r>
            <w:r>
              <w:rPr>
                <w:rFonts w:ascii="Arial" w:hAnsi="Arial"/>
                <w:noProof/>
                <w:sz w:val="20"/>
              </w:rPr>
              <w:t>r</w:t>
            </w:r>
            <w:r w:rsidR="00C04042">
              <w:rPr>
                <w:rFonts w:ascii="Arial" w:hAnsi="Arial"/>
                <w:noProof/>
                <w:sz w:val="20"/>
              </w:rPr>
              <w:t xml:space="preserve"> Garantien</w:t>
            </w:r>
          </w:p>
          <w:p w14:paraId="2CA529AE" w14:textId="62C30323" w:rsidR="00614344" w:rsidRDefault="00614344" w:rsidP="00614344">
            <w:pPr>
              <w:widowControl w:val="0"/>
              <w:tabs>
                <w:tab w:val="left" w:pos="462"/>
                <w:tab w:val="left" w:pos="1884"/>
              </w:tabs>
              <w:spacing w:before="120" w:after="60"/>
              <w:rPr>
                <w:rFonts w:ascii="Arial" w:hAnsi="Arial"/>
                <w:noProof/>
                <w:sz w:val="20"/>
              </w:rPr>
            </w:pPr>
          </w:p>
          <w:p w14:paraId="573CC4A3" w14:textId="6E5C4AFA" w:rsidR="00C90860" w:rsidRPr="004F6102" w:rsidRDefault="00C90860" w:rsidP="00C90860">
            <w:pPr>
              <w:widowControl w:val="0"/>
              <w:spacing w:after="60"/>
              <w:rPr>
                <w:rFonts w:ascii="Arial" w:hAnsi="Arial"/>
                <w:noProof/>
                <w:sz w:val="20"/>
              </w:rPr>
            </w:pPr>
          </w:p>
          <w:p w14:paraId="5150858B" w14:textId="65B53CEC" w:rsidR="00C90860" w:rsidRPr="004F6102" w:rsidRDefault="00C90860" w:rsidP="00C90860">
            <w:pPr>
              <w:widowControl w:val="0"/>
              <w:spacing w:after="60"/>
              <w:rPr>
                <w:rFonts w:ascii="Arial" w:hAnsi="Arial"/>
                <w:noProof/>
                <w:sz w:val="20"/>
              </w:rPr>
            </w:pPr>
          </w:p>
          <w:p w14:paraId="25195383" w14:textId="6ADF216B" w:rsidR="00C90860" w:rsidRPr="004F6102" w:rsidRDefault="00C90860" w:rsidP="00614344">
            <w:pPr>
              <w:widowControl w:val="0"/>
              <w:tabs>
                <w:tab w:val="left" w:pos="462"/>
                <w:tab w:val="left" w:pos="1884"/>
              </w:tabs>
              <w:spacing w:before="120" w:after="60"/>
              <w:rPr>
                <w:rFonts w:ascii="Arial" w:hAnsi="Arial" w:cs="Arial"/>
                <w:snapToGrid w:val="0"/>
                <w:sz w:val="20"/>
              </w:rPr>
            </w:pPr>
          </w:p>
        </w:tc>
      </w:tr>
      <w:tr w:rsidR="004F6102" w:rsidRPr="004F6102" w14:paraId="68CC3D26" w14:textId="77777777" w:rsidTr="00D96857">
        <w:trPr>
          <w:trHeight w:val="1111"/>
        </w:trPr>
        <w:tc>
          <w:tcPr>
            <w:tcW w:w="2410" w:type="dxa"/>
            <w:shd w:val="clear" w:color="auto" w:fill="auto"/>
          </w:tcPr>
          <w:p w14:paraId="1C46CC55" w14:textId="2E648B1F" w:rsidR="004F6102" w:rsidRPr="004F6102" w:rsidRDefault="004F6102" w:rsidP="00574D7E">
            <w:pPr>
              <w:spacing w:before="120"/>
              <w:rPr>
                <w:rFonts w:ascii="Arial" w:hAnsi="Arial" w:cs="Arial"/>
                <w:snapToGrid w:val="0"/>
                <w:sz w:val="20"/>
              </w:rPr>
            </w:pPr>
            <w:r w:rsidRPr="004F6102">
              <w:rPr>
                <w:rFonts w:ascii="Arial" w:hAnsi="Arial" w:cs="Arial"/>
                <w:snapToGrid w:val="0"/>
                <w:sz w:val="20"/>
              </w:rPr>
              <w:t xml:space="preserve">Fristen für die Löschung der </w:t>
            </w:r>
            <w:r w:rsidR="0066671A">
              <w:rPr>
                <w:rFonts w:ascii="Arial" w:hAnsi="Arial" w:cs="Arial"/>
                <w:snapToGrid w:val="0"/>
                <w:sz w:val="20"/>
              </w:rPr>
              <w:t xml:space="preserve">verschiedenen </w:t>
            </w:r>
            <w:r w:rsidRPr="004F6102">
              <w:rPr>
                <w:rFonts w:ascii="Arial" w:hAnsi="Arial" w:cs="Arial"/>
                <w:snapToGrid w:val="0"/>
                <w:sz w:val="20"/>
              </w:rPr>
              <w:t>Daten</w:t>
            </w:r>
            <w:r w:rsidR="0066671A">
              <w:rPr>
                <w:rFonts w:ascii="Arial" w:hAnsi="Arial" w:cs="Arial"/>
                <w:snapToGrid w:val="0"/>
                <w:sz w:val="20"/>
              </w:rPr>
              <w:t>kategorien</w:t>
            </w:r>
            <w:r w:rsidR="006F5A0A">
              <w:rPr>
                <w:rFonts w:ascii="Arial" w:hAnsi="Arial" w:cs="Arial"/>
                <w:snapToGrid w:val="0"/>
                <w:sz w:val="20"/>
              </w:rPr>
              <w:t xml:space="preserve">, </w:t>
            </w:r>
            <w:r w:rsidR="006F5A0A" w:rsidRPr="00F07F83">
              <w:rPr>
                <w:rFonts w:ascii="Arial" w:hAnsi="Arial" w:cs="Arial"/>
                <w:snapToGrid w:val="0"/>
                <w:sz w:val="20"/>
                <w:u w:val="single"/>
              </w:rPr>
              <w:t xml:space="preserve">gemäß Zählung der Kategorien S. </w:t>
            </w:r>
            <w:r w:rsidR="00574D7E" w:rsidRPr="00F07F83">
              <w:rPr>
                <w:rFonts w:ascii="Arial" w:hAnsi="Arial" w:cs="Arial"/>
                <w:snapToGrid w:val="0"/>
                <w:sz w:val="20"/>
                <w:u w:val="single"/>
              </w:rPr>
              <w:t>2</w:t>
            </w:r>
            <w:r w:rsidR="006F5A0A" w:rsidRPr="00F07F83">
              <w:rPr>
                <w:rFonts w:ascii="Arial" w:hAnsi="Arial" w:cs="Arial"/>
                <w:snapToGrid w:val="0"/>
                <w:sz w:val="20"/>
                <w:u w:val="single"/>
              </w:rPr>
              <w:t xml:space="preserve"> oben</w:t>
            </w:r>
            <w:r w:rsidR="0073007F">
              <w:rPr>
                <w:rFonts w:ascii="Arial" w:hAnsi="Arial" w:cs="Arial"/>
                <w:snapToGrid w:val="0"/>
                <w:sz w:val="20"/>
              </w:rPr>
              <w:br/>
              <w:t>(Art. 30 Abs. 1</w:t>
            </w:r>
            <w:r w:rsidR="00564C2D">
              <w:rPr>
                <w:rFonts w:ascii="Arial" w:hAnsi="Arial" w:cs="Arial"/>
                <w:snapToGrid w:val="0"/>
                <w:sz w:val="20"/>
              </w:rPr>
              <w:t xml:space="preserve"> S. 2</w:t>
            </w:r>
            <w:r w:rsidR="0073007F">
              <w:rPr>
                <w:rFonts w:ascii="Arial" w:hAnsi="Arial" w:cs="Arial"/>
                <w:snapToGrid w:val="0"/>
                <w:sz w:val="20"/>
              </w:rPr>
              <w:t xml:space="preserve"> lit. f)</w:t>
            </w:r>
          </w:p>
        </w:tc>
        <w:tc>
          <w:tcPr>
            <w:tcW w:w="681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D368EF8" w14:textId="74EF1D59" w:rsidR="004F6102" w:rsidRDefault="007A76C2" w:rsidP="00BA4FBD">
            <w:pPr>
              <w:widowControl w:val="0"/>
              <w:tabs>
                <w:tab w:val="left" w:pos="466"/>
                <w:tab w:val="left" w:pos="1696"/>
              </w:tabs>
              <w:spacing w:before="120" w:after="60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t xml:space="preserve">1. </w:t>
            </w:r>
          </w:p>
          <w:p w14:paraId="2DF85FD9" w14:textId="1445C397" w:rsidR="007A76C2" w:rsidRDefault="007A76C2" w:rsidP="00BA4FBD">
            <w:pPr>
              <w:widowControl w:val="0"/>
              <w:tabs>
                <w:tab w:val="left" w:pos="466"/>
                <w:tab w:val="left" w:pos="1696"/>
              </w:tabs>
              <w:spacing w:before="120" w:after="60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t xml:space="preserve">2. </w:t>
            </w:r>
          </w:p>
          <w:p w14:paraId="624A317A" w14:textId="77777777" w:rsidR="007A76C2" w:rsidRDefault="007A76C2" w:rsidP="00217543">
            <w:pPr>
              <w:widowControl w:val="0"/>
              <w:tabs>
                <w:tab w:val="left" w:pos="466"/>
                <w:tab w:val="left" w:pos="1696"/>
              </w:tabs>
              <w:spacing w:before="120" w:after="60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t xml:space="preserve">3. </w:t>
            </w:r>
          </w:p>
          <w:p w14:paraId="2BBF6681" w14:textId="5359123A" w:rsidR="00F07F83" w:rsidRPr="004F6102" w:rsidRDefault="00F07F83" w:rsidP="00217543">
            <w:pPr>
              <w:widowControl w:val="0"/>
              <w:tabs>
                <w:tab w:val="left" w:pos="466"/>
                <w:tab w:val="left" w:pos="1696"/>
              </w:tabs>
              <w:spacing w:before="120" w:after="60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t>...</w:t>
            </w:r>
          </w:p>
        </w:tc>
      </w:tr>
    </w:tbl>
    <w:p w14:paraId="7E52D648" w14:textId="7CE1A8B0" w:rsidR="004F6102" w:rsidRPr="004F6102" w:rsidRDefault="004F6102" w:rsidP="004F6102">
      <w:pPr>
        <w:widowControl w:val="0"/>
        <w:spacing w:before="60"/>
        <w:ind w:right="-859"/>
        <w:rPr>
          <w:rFonts w:ascii="Arial" w:hAnsi="Arial" w:cs="Arial"/>
          <w:snapToGrid w:val="0"/>
          <w:sz w:val="20"/>
        </w:rPr>
      </w:pPr>
    </w:p>
    <w:tbl>
      <w:tblPr>
        <w:tblW w:w="9221" w:type="dxa"/>
        <w:tblInd w:w="-95" w:type="dxa"/>
        <w:tblLayout w:type="fixed"/>
        <w:tblCellMar>
          <w:left w:w="54" w:type="dxa"/>
          <w:right w:w="54" w:type="dxa"/>
        </w:tblCellMar>
        <w:tblLook w:val="04A0" w:firstRow="1" w:lastRow="0" w:firstColumn="1" w:lastColumn="0" w:noHBand="0" w:noVBand="1"/>
      </w:tblPr>
      <w:tblGrid>
        <w:gridCol w:w="9221"/>
      </w:tblGrid>
      <w:tr w:rsidR="004F6102" w:rsidRPr="0066671A" w14:paraId="16A6A8FD" w14:textId="77777777" w:rsidTr="0066671A">
        <w:trPr>
          <w:cantSplit/>
          <w:trHeight w:val="543"/>
        </w:trPr>
        <w:tc>
          <w:tcPr>
            <w:tcW w:w="922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33F38E20" w14:textId="12DE07D4" w:rsidR="004F6102" w:rsidRPr="0066671A" w:rsidRDefault="00835DC6" w:rsidP="004F6102">
            <w:pPr>
              <w:widowControl w:val="0"/>
              <w:spacing w:before="120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t>Die t</w:t>
            </w:r>
            <w:r w:rsidR="004F6102" w:rsidRPr="0066671A">
              <w:rPr>
                <w:rFonts w:ascii="Arial" w:hAnsi="Arial" w:cs="Arial"/>
                <w:snapToGrid w:val="0"/>
                <w:sz w:val="20"/>
              </w:rPr>
              <w:t>echnische</w:t>
            </w:r>
            <w:r>
              <w:rPr>
                <w:rFonts w:ascii="Arial" w:hAnsi="Arial" w:cs="Arial"/>
                <w:snapToGrid w:val="0"/>
                <w:sz w:val="20"/>
              </w:rPr>
              <w:t>n</w:t>
            </w:r>
            <w:r w:rsidR="004F6102" w:rsidRPr="0066671A">
              <w:rPr>
                <w:rFonts w:ascii="Arial" w:hAnsi="Arial" w:cs="Arial"/>
                <w:snapToGrid w:val="0"/>
                <w:sz w:val="20"/>
              </w:rPr>
              <w:t xml:space="preserve"> und organisatorische</w:t>
            </w:r>
            <w:r>
              <w:rPr>
                <w:rFonts w:ascii="Arial" w:hAnsi="Arial" w:cs="Arial"/>
                <w:snapToGrid w:val="0"/>
                <w:sz w:val="20"/>
              </w:rPr>
              <w:t>n</w:t>
            </w:r>
            <w:r w:rsidR="004F6102" w:rsidRPr="0066671A">
              <w:rPr>
                <w:rFonts w:ascii="Arial" w:hAnsi="Arial" w:cs="Arial"/>
                <w:snapToGrid w:val="0"/>
                <w:sz w:val="20"/>
              </w:rPr>
              <w:t xml:space="preserve"> Maßnahmen (TOM) gemäß Art</w:t>
            </w:r>
            <w:r w:rsidR="001E42A6">
              <w:rPr>
                <w:rFonts w:ascii="Arial" w:hAnsi="Arial" w:cs="Arial"/>
                <w:snapToGrid w:val="0"/>
                <w:sz w:val="20"/>
              </w:rPr>
              <w:t>.</w:t>
            </w:r>
            <w:r w:rsidR="004F6102" w:rsidRPr="0066671A">
              <w:rPr>
                <w:rFonts w:ascii="Arial" w:hAnsi="Arial" w:cs="Arial"/>
                <w:snapToGrid w:val="0"/>
                <w:sz w:val="20"/>
              </w:rPr>
              <w:t xml:space="preserve"> 32 Abs.1 DSGVO</w:t>
            </w:r>
            <w:r w:rsidR="001E42A6">
              <w:rPr>
                <w:rFonts w:ascii="Arial" w:hAnsi="Arial" w:cs="Arial"/>
                <w:snapToGrid w:val="0"/>
                <w:sz w:val="20"/>
              </w:rPr>
              <w:br/>
              <w:t xml:space="preserve">(Art. 30 Abs. 1 </w:t>
            </w:r>
            <w:r w:rsidR="00564C2D">
              <w:rPr>
                <w:rFonts w:ascii="Arial" w:hAnsi="Arial" w:cs="Arial"/>
                <w:snapToGrid w:val="0"/>
                <w:sz w:val="20"/>
              </w:rPr>
              <w:t xml:space="preserve">S. 2 </w:t>
            </w:r>
            <w:r w:rsidR="001E42A6">
              <w:rPr>
                <w:rFonts w:ascii="Arial" w:hAnsi="Arial" w:cs="Arial"/>
                <w:snapToGrid w:val="0"/>
                <w:sz w:val="20"/>
              </w:rPr>
              <w:t>lit. g)</w:t>
            </w:r>
            <w:r>
              <w:rPr>
                <w:rFonts w:ascii="Arial" w:hAnsi="Arial" w:cs="Arial"/>
                <w:snapToGrid w:val="0"/>
                <w:sz w:val="20"/>
              </w:rPr>
              <w:t xml:space="preserve"> </w:t>
            </w:r>
            <w:r w:rsidR="00BD64F0">
              <w:rPr>
                <w:rFonts w:ascii="Arial" w:hAnsi="Arial" w:cs="Arial"/>
                <w:snapToGrid w:val="0"/>
                <w:sz w:val="20"/>
              </w:rPr>
              <w:t xml:space="preserve">werden vom Verantwortlichen </w:t>
            </w:r>
            <w:r>
              <w:rPr>
                <w:rFonts w:ascii="Arial" w:hAnsi="Arial" w:cs="Arial"/>
                <w:snapToGrid w:val="0"/>
                <w:sz w:val="20"/>
              </w:rPr>
              <w:t>gewährleistet.</w:t>
            </w:r>
          </w:p>
          <w:p w14:paraId="21A01DDF" w14:textId="118FBE35" w:rsidR="004F6102" w:rsidRPr="0066671A" w:rsidRDefault="004F6102" w:rsidP="00BE40D1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20"/>
              </w:rPr>
            </w:pPr>
          </w:p>
        </w:tc>
      </w:tr>
    </w:tbl>
    <w:p w14:paraId="12ADB580" w14:textId="77777777" w:rsidR="004F6102" w:rsidRPr="0066671A" w:rsidRDefault="004F6102" w:rsidP="004F6102">
      <w:pPr>
        <w:widowControl w:val="0"/>
        <w:ind w:right="-856"/>
        <w:rPr>
          <w:rFonts w:ascii="Arial" w:hAnsi="Arial" w:cs="Arial"/>
          <w:snapToGrid w:val="0"/>
          <w:sz w:val="20"/>
        </w:rPr>
      </w:pPr>
    </w:p>
    <w:p w14:paraId="4E3DD03B" w14:textId="77777777" w:rsidR="00CB4258" w:rsidRDefault="00CB4258" w:rsidP="004F6102">
      <w:pPr>
        <w:widowControl w:val="0"/>
        <w:ind w:right="-856"/>
        <w:rPr>
          <w:rFonts w:ascii="Arial" w:hAnsi="Arial" w:cs="Arial"/>
          <w:snapToGrid w:val="0"/>
          <w:sz w:val="20"/>
        </w:rPr>
      </w:pPr>
    </w:p>
    <w:p w14:paraId="346A3EBA" w14:textId="77777777" w:rsidR="00CB4258" w:rsidRDefault="00CB4258" w:rsidP="004F6102">
      <w:pPr>
        <w:widowControl w:val="0"/>
        <w:ind w:right="-856"/>
        <w:rPr>
          <w:rFonts w:ascii="Arial" w:hAnsi="Arial" w:cs="Arial"/>
          <w:snapToGrid w:val="0"/>
          <w:sz w:val="20"/>
        </w:rPr>
      </w:pPr>
    </w:p>
    <w:p w14:paraId="6AF5307F" w14:textId="77777777" w:rsidR="00CB4258" w:rsidRDefault="00CB4258" w:rsidP="004F6102">
      <w:pPr>
        <w:widowControl w:val="0"/>
        <w:ind w:right="-856"/>
        <w:rPr>
          <w:rFonts w:ascii="Arial" w:hAnsi="Arial" w:cs="Arial"/>
          <w:snapToGrid w:val="0"/>
          <w:sz w:val="20"/>
        </w:rPr>
      </w:pPr>
    </w:p>
    <w:p w14:paraId="24456D19" w14:textId="46C6D3EB" w:rsidR="004F6102" w:rsidRPr="0066671A" w:rsidRDefault="00CB4258" w:rsidP="004F6102">
      <w:pPr>
        <w:widowControl w:val="0"/>
        <w:ind w:right="-856"/>
        <w:rPr>
          <w:rFonts w:ascii="Arial" w:hAnsi="Arial" w:cs="Arial"/>
          <w:snapToGrid w:val="0"/>
          <w:sz w:val="20"/>
        </w:rPr>
      </w:pPr>
      <w:r>
        <w:rPr>
          <w:rFonts w:ascii="Arial" w:hAnsi="Arial" w:cs="Arial"/>
          <w:snapToGrid w:val="0"/>
          <w:sz w:val="20"/>
        </w:rPr>
        <w:t>..</w:t>
      </w:r>
      <w:r w:rsidR="004F6102" w:rsidRPr="0066671A">
        <w:rPr>
          <w:rFonts w:ascii="Arial" w:hAnsi="Arial" w:cs="Arial"/>
          <w:snapToGrid w:val="0"/>
          <w:sz w:val="20"/>
        </w:rPr>
        <w:t>………………………………</w:t>
      </w:r>
      <w:r>
        <w:rPr>
          <w:rFonts w:ascii="Arial" w:hAnsi="Arial" w:cs="Arial"/>
          <w:snapToGrid w:val="0"/>
          <w:sz w:val="20"/>
        </w:rPr>
        <w:t>...............</w:t>
      </w:r>
      <w:r w:rsidR="004F6102" w:rsidRPr="0066671A">
        <w:rPr>
          <w:rFonts w:ascii="Arial" w:hAnsi="Arial" w:cs="Arial"/>
          <w:snapToGrid w:val="0"/>
          <w:sz w:val="20"/>
        </w:rPr>
        <w:t xml:space="preserve">       </w:t>
      </w:r>
      <w:r w:rsidR="007A76C2">
        <w:rPr>
          <w:rFonts w:ascii="Arial" w:hAnsi="Arial" w:cs="Arial"/>
          <w:snapToGrid w:val="0"/>
          <w:sz w:val="20"/>
        </w:rPr>
        <w:t xml:space="preserve">       ……………………             </w:t>
      </w:r>
      <w:r w:rsidR="004F6102" w:rsidRPr="0066671A">
        <w:rPr>
          <w:rFonts w:ascii="Arial" w:hAnsi="Arial" w:cs="Arial"/>
          <w:snapToGrid w:val="0"/>
          <w:sz w:val="20"/>
        </w:rPr>
        <w:t xml:space="preserve"> ....................................</w:t>
      </w:r>
      <w:r>
        <w:rPr>
          <w:rFonts w:ascii="Arial" w:hAnsi="Arial" w:cs="Arial"/>
          <w:snapToGrid w:val="0"/>
          <w:sz w:val="20"/>
        </w:rPr>
        <w:t>.......</w:t>
      </w:r>
      <w:r w:rsidR="007A76C2">
        <w:rPr>
          <w:rFonts w:ascii="Arial" w:hAnsi="Arial" w:cs="Arial"/>
          <w:snapToGrid w:val="0"/>
          <w:sz w:val="20"/>
        </w:rPr>
        <w:t>..</w:t>
      </w:r>
    </w:p>
    <w:p w14:paraId="3F3EAAB7" w14:textId="24EB2B10" w:rsidR="004F6102" w:rsidRDefault="00CB4258" w:rsidP="00D96857">
      <w:pPr>
        <w:widowControl w:val="0"/>
        <w:rPr>
          <w:rFonts w:ascii="Arial" w:hAnsi="Arial" w:cs="Arial"/>
          <w:sz w:val="20"/>
        </w:rPr>
      </w:pPr>
      <w:r>
        <w:rPr>
          <w:rFonts w:ascii="Arial" w:hAnsi="Arial" w:cs="Arial"/>
          <w:snapToGrid w:val="0"/>
          <w:sz w:val="20"/>
        </w:rPr>
        <w:t xml:space="preserve">Datenschutzrechtlich </w:t>
      </w:r>
      <w:r w:rsidR="0066671A" w:rsidRPr="0066671A">
        <w:rPr>
          <w:rFonts w:ascii="Arial" w:hAnsi="Arial" w:cs="Arial"/>
          <w:snapToGrid w:val="0"/>
          <w:sz w:val="20"/>
        </w:rPr>
        <w:t>V</w:t>
      </w:r>
      <w:r w:rsidR="004F6102" w:rsidRPr="0066671A">
        <w:rPr>
          <w:rFonts w:ascii="Arial" w:hAnsi="Arial" w:cs="Arial"/>
          <w:snapToGrid w:val="0"/>
          <w:sz w:val="20"/>
        </w:rPr>
        <w:t>erantwortliche</w:t>
      </w:r>
      <w:r>
        <w:rPr>
          <w:rFonts w:ascii="Arial" w:hAnsi="Arial" w:cs="Arial"/>
          <w:snapToGrid w:val="0"/>
          <w:sz w:val="20"/>
        </w:rPr>
        <w:t>/</w:t>
      </w:r>
      <w:r w:rsidR="004F6102" w:rsidRPr="0066671A">
        <w:rPr>
          <w:rFonts w:ascii="Arial" w:hAnsi="Arial" w:cs="Arial"/>
          <w:snapToGrid w:val="0"/>
          <w:sz w:val="20"/>
        </w:rPr>
        <w:t>r</w:t>
      </w:r>
      <w:r w:rsidR="004F6102" w:rsidRPr="0066671A">
        <w:rPr>
          <w:rFonts w:ascii="Arial" w:hAnsi="Arial" w:cs="Arial"/>
          <w:snapToGrid w:val="0"/>
          <w:sz w:val="20"/>
        </w:rPr>
        <w:tab/>
      </w:r>
      <w:r w:rsidR="004F6102" w:rsidRPr="0066671A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ab/>
        <w:t xml:space="preserve">     </w:t>
      </w:r>
      <w:r w:rsidR="006F5A0A">
        <w:rPr>
          <w:rFonts w:ascii="Arial" w:hAnsi="Arial" w:cs="Arial"/>
          <w:sz w:val="20"/>
        </w:rPr>
        <w:t xml:space="preserve">Datum </w:t>
      </w:r>
      <w:r w:rsidR="006F5A0A">
        <w:rPr>
          <w:rFonts w:ascii="Arial" w:hAnsi="Arial" w:cs="Arial"/>
          <w:sz w:val="20"/>
        </w:rPr>
        <w:tab/>
      </w:r>
      <w:r w:rsidR="006F5A0A">
        <w:rPr>
          <w:rFonts w:ascii="Arial" w:hAnsi="Arial" w:cs="Arial"/>
          <w:sz w:val="20"/>
        </w:rPr>
        <w:tab/>
        <w:t xml:space="preserve">    </w:t>
      </w:r>
      <w:r w:rsidR="007A76C2">
        <w:rPr>
          <w:rFonts w:ascii="Arial" w:hAnsi="Arial" w:cs="Arial"/>
          <w:sz w:val="20"/>
        </w:rPr>
        <w:t>Inhaltlich V</w:t>
      </w:r>
      <w:r>
        <w:rPr>
          <w:rFonts w:ascii="Arial" w:hAnsi="Arial" w:cs="Arial"/>
          <w:sz w:val="20"/>
        </w:rPr>
        <w:t>erantwortliche/r</w:t>
      </w:r>
      <w:r w:rsidR="004F6102" w:rsidRPr="0066671A">
        <w:rPr>
          <w:rFonts w:ascii="Arial" w:hAnsi="Arial" w:cs="Arial"/>
          <w:sz w:val="20"/>
        </w:rPr>
        <w:t xml:space="preserve"> </w:t>
      </w:r>
    </w:p>
    <w:p w14:paraId="5FEF51E1" w14:textId="116E1275" w:rsidR="00CB4258" w:rsidRPr="00A27902" w:rsidRDefault="00CB4258" w:rsidP="00CB4258">
      <w:pPr>
        <w:widowControl w:val="0"/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ab/>
        <w:t>(Unterschrift)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7A76C2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(Unterschrift)</w:t>
      </w:r>
    </w:p>
    <w:sectPr w:rsidR="00CB4258" w:rsidRPr="00A27902" w:rsidSect="002F0BFC">
      <w:footerReference w:type="even" r:id="rId8"/>
      <w:footerReference w:type="default" r:id="rId9"/>
      <w:pgSz w:w="11901" w:h="16817"/>
      <w:pgMar w:top="1304" w:right="1128" w:bottom="851" w:left="1701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F6E7D3" w15:done="0"/>
  <w15:commentEx w15:paraId="58DC38BC" w15:done="0"/>
  <w15:commentEx w15:paraId="65452C4D" w15:done="0"/>
  <w15:commentEx w15:paraId="66B97D0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727C0B" w14:textId="77777777" w:rsidR="0033257D" w:rsidRDefault="0033257D" w:rsidP="006D2801">
      <w:r>
        <w:separator/>
      </w:r>
    </w:p>
  </w:endnote>
  <w:endnote w:type="continuationSeparator" w:id="0">
    <w:p w14:paraId="72A30C6D" w14:textId="77777777" w:rsidR="0033257D" w:rsidRDefault="0033257D" w:rsidP="006D2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eDemo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7AA32" w14:textId="77777777" w:rsidR="004F6102" w:rsidRDefault="004F6102" w:rsidP="004F6102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96FA988" w14:textId="77777777" w:rsidR="004F6102" w:rsidRDefault="004F6102" w:rsidP="00E62255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1CDCDC" w14:textId="6EF2CB54" w:rsidR="004F6102" w:rsidRDefault="004F6102" w:rsidP="00094D2B">
    <w:pPr>
      <w:pStyle w:val="Fuzeile"/>
      <w:framePr w:wrap="none" w:vAnchor="text" w:hAnchor="margin" w:xAlign="right" w:y="1"/>
    </w:pPr>
    <w:r w:rsidRPr="00F27C2C">
      <w:rPr>
        <w:color w:val="5B9BD5"/>
      </w:rPr>
      <w:t xml:space="preserve">Seite </w:t>
    </w:r>
    <w:r w:rsidRPr="00F27C2C">
      <w:rPr>
        <w:color w:val="5B9BD5"/>
      </w:rPr>
      <w:fldChar w:fldCharType="begin"/>
    </w:r>
    <w:r>
      <w:rPr>
        <w:color w:val="5B9BD5"/>
      </w:rPr>
      <w:instrText>PAGE</w:instrText>
    </w:r>
    <w:r w:rsidRPr="00F27C2C">
      <w:rPr>
        <w:color w:val="5B9BD5"/>
      </w:rPr>
      <w:instrText xml:space="preserve">  \* Arabic  \* MERGEFORMAT</w:instrText>
    </w:r>
    <w:r w:rsidRPr="00F27C2C">
      <w:rPr>
        <w:color w:val="5B9BD5"/>
      </w:rPr>
      <w:fldChar w:fldCharType="separate"/>
    </w:r>
    <w:r w:rsidR="00B54995">
      <w:rPr>
        <w:noProof/>
        <w:color w:val="5B9BD5"/>
      </w:rPr>
      <w:t>2</w:t>
    </w:r>
    <w:r w:rsidRPr="00F27C2C">
      <w:rPr>
        <w:color w:val="5B9BD5"/>
      </w:rPr>
      <w:fldChar w:fldCharType="end"/>
    </w:r>
    <w:r w:rsidRPr="00F27C2C">
      <w:rPr>
        <w:color w:val="5B9BD5"/>
      </w:rPr>
      <w:t xml:space="preserve"> von </w:t>
    </w:r>
    <w:r>
      <w:rPr>
        <w:color w:val="5B9BD5"/>
      </w:rPr>
      <w:fldChar w:fldCharType="begin"/>
    </w:r>
    <w:r>
      <w:rPr>
        <w:color w:val="5B9BD5"/>
      </w:rPr>
      <w:instrText xml:space="preserve"> NUMPAGES  \* MERGEFORMAT </w:instrText>
    </w:r>
    <w:r>
      <w:rPr>
        <w:color w:val="5B9BD5"/>
      </w:rPr>
      <w:fldChar w:fldCharType="separate"/>
    </w:r>
    <w:r w:rsidR="00B54995">
      <w:rPr>
        <w:noProof/>
        <w:color w:val="5B9BD5"/>
      </w:rPr>
      <w:t>3</w:t>
    </w:r>
    <w:r>
      <w:rPr>
        <w:color w:val="5B9BD5"/>
      </w:rPr>
      <w:fldChar w:fldCharType="end"/>
    </w:r>
  </w:p>
  <w:p w14:paraId="484F351C" w14:textId="40D39B55" w:rsidR="004F6102" w:rsidRDefault="004F6102" w:rsidP="00094D2B">
    <w:pPr>
      <w:pStyle w:val="Fuzeile"/>
      <w:framePr w:wrap="none" w:vAnchor="text" w:hAnchor="page" w:x="10582" w:y="-8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5B52A3" w14:textId="77777777" w:rsidR="0033257D" w:rsidRDefault="0033257D" w:rsidP="006D2801">
      <w:r>
        <w:separator/>
      </w:r>
    </w:p>
  </w:footnote>
  <w:footnote w:type="continuationSeparator" w:id="0">
    <w:p w14:paraId="31E2466E" w14:textId="77777777" w:rsidR="0033257D" w:rsidRDefault="0033257D" w:rsidP="006D28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B2946"/>
    <w:multiLevelType w:val="hybridMultilevel"/>
    <w:tmpl w:val="1B9C72D8"/>
    <w:lvl w:ilvl="0" w:tplc="4A5C23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EF485F"/>
    <w:multiLevelType w:val="hybridMultilevel"/>
    <w:tmpl w:val="46B619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fault">
    <w15:presenceInfo w15:providerId="None" w15:userId="Defaul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564"/>
    <w:rsid w:val="00023367"/>
    <w:rsid w:val="00023F69"/>
    <w:rsid w:val="00024A0F"/>
    <w:rsid w:val="000353D6"/>
    <w:rsid w:val="00037017"/>
    <w:rsid w:val="00037DA1"/>
    <w:rsid w:val="00053FDE"/>
    <w:rsid w:val="00054AB8"/>
    <w:rsid w:val="000611F1"/>
    <w:rsid w:val="000770A6"/>
    <w:rsid w:val="000810FE"/>
    <w:rsid w:val="00094D2B"/>
    <w:rsid w:val="000A0974"/>
    <w:rsid w:val="000A0B22"/>
    <w:rsid w:val="000A3571"/>
    <w:rsid w:val="000C04EE"/>
    <w:rsid w:val="000C363D"/>
    <w:rsid w:val="000E20AB"/>
    <w:rsid w:val="000F4D61"/>
    <w:rsid w:val="000F55A0"/>
    <w:rsid w:val="00106F9B"/>
    <w:rsid w:val="001211CF"/>
    <w:rsid w:val="00122F0C"/>
    <w:rsid w:val="00127002"/>
    <w:rsid w:val="001341A0"/>
    <w:rsid w:val="001507CF"/>
    <w:rsid w:val="00154671"/>
    <w:rsid w:val="001559A6"/>
    <w:rsid w:val="001561E0"/>
    <w:rsid w:val="00170F6D"/>
    <w:rsid w:val="001869F1"/>
    <w:rsid w:val="0019587F"/>
    <w:rsid w:val="001A0E3E"/>
    <w:rsid w:val="001A7758"/>
    <w:rsid w:val="001B2030"/>
    <w:rsid w:val="001C74FB"/>
    <w:rsid w:val="001E42A6"/>
    <w:rsid w:val="001E5D55"/>
    <w:rsid w:val="001F0F91"/>
    <w:rsid w:val="001F5D90"/>
    <w:rsid w:val="002104C7"/>
    <w:rsid w:val="00216BAD"/>
    <w:rsid w:val="00217543"/>
    <w:rsid w:val="00242C56"/>
    <w:rsid w:val="0025435B"/>
    <w:rsid w:val="00255FDE"/>
    <w:rsid w:val="00270686"/>
    <w:rsid w:val="00280F76"/>
    <w:rsid w:val="00281D11"/>
    <w:rsid w:val="002866B1"/>
    <w:rsid w:val="0029181F"/>
    <w:rsid w:val="00292A62"/>
    <w:rsid w:val="0029347A"/>
    <w:rsid w:val="00294F51"/>
    <w:rsid w:val="002B14EC"/>
    <w:rsid w:val="002B1FCE"/>
    <w:rsid w:val="002B3C5F"/>
    <w:rsid w:val="002D1A73"/>
    <w:rsid w:val="002D3686"/>
    <w:rsid w:val="002E4A70"/>
    <w:rsid w:val="002F0BFC"/>
    <w:rsid w:val="0033257D"/>
    <w:rsid w:val="003614EC"/>
    <w:rsid w:val="003A5318"/>
    <w:rsid w:val="003D328B"/>
    <w:rsid w:val="003F7EF9"/>
    <w:rsid w:val="00410F36"/>
    <w:rsid w:val="004116F5"/>
    <w:rsid w:val="00415E27"/>
    <w:rsid w:val="00421BFE"/>
    <w:rsid w:val="00493636"/>
    <w:rsid w:val="004D5B3F"/>
    <w:rsid w:val="004E170D"/>
    <w:rsid w:val="004E6903"/>
    <w:rsid w:val="004F6102"/>
    <w:rsid w:val="005023BB"/>
    <w:rsid w:val="00514D0D"/>
    <w:rsid w:val="005164AD"/>
    <w:rsid w:val="00516958"/>
    <w:rsid w:val="00530AF1"/>
    <w:rsid w:val="0054409C"/>
    <w:rsid w:val="0056078B"/>
    <w:rsid w:val="00564C2D"/>
    <w:rsid w:val="00574D7E"/>
    <w:rsid w:val="00577A84"/>
    <w:rsid w:val="00593840"/>
    <w:rsid w:val="005A77B6"/>
    <w:rsid w:val="005C5400"/>
    <w:rsid w:val="005D137B"/>
    <w:rsid w:val="005D5787"/>
    <w:rsid w:val="005E16C4"/>
    <w:rsid w:val="005E744F"/>
    <w:rsid w:val="005F69F9"/>
    <w:rsid w:val="00614344"/>
    <w:rsid w:val="00651904"/>
    <w:rsid w:val="0065504D"/>
    <w:rsid w:val="006642B0"/>
    <w:rsid w:val="0066671A"/>
    <w:rsid w:val="00684EF0"/>
    <w:rsid w:val="006A26C1"/>
    <w:rsid w:val="006B35B5"/>
    <w:rsid w:val="006B5408"/>
    <w:rsid w:val="006D2801"/>
    <w:rsid w:val="006D568B"/>
    <w:rsid w:val="006E1495"/>
    <w:rsid w:val="006E7555"/>
    <w:rsid w:val="006F5A0A"/>
    <w:rsid w:val="0073007F"/>
    <w:rsid w:val="007327C1"/>
    <w:rsid w:val="0074127B"/>
    <w:rsid w:val="0074469E"/>
    <w:rsid w:val="00777F57"/>
    <w:rsid w:val="007878B7"/>
    <w:rsid w:val="007A6440"/>
    <w:rsid w:val="007A76C2"/>
    <w:rsid w:val="007C3FA7"/>
    <w:rsid w:val="0081580A"/>
    <w:rsid w:val="00822BBF"/>
    <w:rsid w:val="0083085F"/>
    <w:rsid w:val="00835DC6"/>
    <w:rsid w:val="0084272E"/>
    <w:rsid w:val="00856234"/>
    <w:rsid w:val="00867A04"/>
    <w:rsid w:val="00880DEE"/>
    <w:rsid w:val="00882C0B"/>
    <w:rsid w:val="00893FE3"/>
    <w:rsid w:val="00897382"/>
    <w:rsid w:val="008D18B8"/>
    <w:rsid w:val="008D529E"/>
    <w:rsid w:val="008E3A78"/>
    <w:rsid w:val="00904CC7"/>
    <w:rsid w:val="00910ECA"/>
    <w:rsid w:val="009477BF"/>
    <w:rsid w:val="00952D52"/>
    <w:rsid w:val="009578A6"/>
    <w:rsid w:val="009720E6"/>
    <w:rsid w:val="00977761"/>
    <w:rsid w:val="009B14B0"/>
    <w:rsid w:val="009C44BF"/>
    <w:rsid w:val="009C47A4"/>
    <w:rsid w:val="009C4CBF"/>
    <w:rsid w:val="009C7CFB"/>
    <w:rsid w:val="009D03FE"/>
    <w:rsid w:val="009D5EEF"/>
    <w:rsid w:val="00A12DCB"/>
    <w:rsid w:val="00A21A5A"/>
    <w:rsid w:val="00A230AD"/>
    <w:rsid w:val="00A24DA9"/>
    <w:rsid w:val="00A27902"/>
    <w:rsid w:val="00A45C8B"/>
    <w:rsid w:val="00A712B2"/>
    <w:rsid w:val="00A83FDC"/>
    <w:rsid w:val="00A90805"/>
    <w:rsid w:val="00AA559D"/>
    <w:rsid w:val="00AB071C"/>
    <w:rsid w:val="00AD36D0"/>
    <w:rsid w:val="00AD3D41"/>
    <w:rsid w:val="00AF776B"/>
    <w:rsid w:val="00B54995"/>
    <w:rsid w:val="00B616D2"/>
    <w:rsid w:val="00B7257C"/>
    <w:rsid w:val="00B74D9D"/>
    <w:rsid w:val="00B878CA"/>
    <w:rsid w:val="00B94D77"/>
    <w:rsid w:val="00BA2F77"/>
    <w:rsid w:val="00BA4FBD"/>
    <w:rsid w:val="00BA6ADC"/>
    <w:rsid w:val="00BA6FEE"/>
    <w:rsid w:val="00BC63FF"/>
    <w:rsid w:val="00BD376A"/>
    <w:rsid w:val="00BD5CA1"/>
    <w:rsid w:val="00BD64F0"/>
    <w:rsid w:val="00BE40D1"/>
    <w:rsid w:val="00BF513D"/>
    <w:rsid w:val="00C04042"/>
    <w:rsid w:val="00C200CC"/>
    <w:rsid w:val="00C204B6"/>
    <w:rsid w:val="00C47E24"/>
    <w:rsid w:val="00C5302B"/>
    <w:rsid w:val="00C622AE"/>
    <w:rsid w:val="00C630F7"/>
    <w:rsid w:val="00C675D0"/>
    <w:rsid w:val="00C71625"/>
    <w:rsid w:val="00C800C6"/>
    <w:rsid w:val="00C8565C"/>
    <w:rsid w:val="00C90860"/>
    <w:rsid w:val="00CA6F03"/>
    <w:rsid w:val="00CB4258"/>
    <w:rsid w:val="00CB54DB"/>
    <w:rsid w:val="00CD1D23"/>
    <w:rsid w:val="00CD50D9"/>
    <w:rsid w:val="00CD6AF1"/>
    <w:rsid w:val="00CE0D97"/>
    <w:rsid w:val="00CE470C"/>
    <w:rsid w:val="00D129B6"/>
    <w:rsid w:val="00D1777E"/>
    <w:rsid w:val="00D21891"/>
    <w:rsid w:val="00D23575"/>
    <w:rsid w:val="00D238D0"/>
    <w:rsid w:val="00D3718C"/>
    <w:rsid w:val="00D42C31"/>
    <w:rsid w:val="00D455B2"/>
    <w:rsid w:val="00D53334"/>
    <w:rsid w:val="00D67462"/>
    <w:rsid w:val="00D67498"/>
    <w:rsid w:val="00D70A06"/>
    <w:rsid w:val="00D70C0F"/>
    <w:rsid w:val="00D726EF"/>
    <w:rsid w:val="00D80722"/>
    <w:rsid w:val="00D96857"/>
    <w:rsid w:val="00DA56AB"/>
    <w:rsid w:val="00DA6DF9"/>
    <w:rsid w:val="00E04D29"/>
    <w:rsid w:val="00E21632"/>
    <w:rsid w:val="00E452AF"/>
    <w:rsid w:val="00E45490"/>
    <w:rsid w:val="00E615F9"/>
    <w:rsid w:val="00E62255"/>
    <w:rsid w:val="00EE200D"/>
    <w:rsid w:val="00F00E02"/>
    <w:rsid w:val="00F050B0"/>
    <w:rsid w:val="00F07F83"/>
    <w:rsid w:val="00F210E7"/>
    <w:rsid w:val="00F3092A"/>
    <w:rsid w:val="00F53BB3"/>
    <w:rsid w:val="00F55564"/>
    <w:rsid w:val="00F57C2A"/>
    <w:rsid w:val="00F6773F"/>
    <w:rsid w:val="00F85FB3"/>
    <w:rsid w:val="00F911E3"/>
    <w:rsid w:val="00FA5FB7"/>
    <w:rsid w:val="00FD6B24"/>
    <w:rsid w:val="00FD6CE7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2E3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qFormat/>
    <w:rsid w:val="004F6102"/>
    <w:pPr>
      <w:keepNext/>
      <w:widowControl w:val="0"/>
      <w:jc w:val="center"/>
      <w:outlineLvl w:val="2"/>
    </w:pPr>
    <w:rPr>
      <w:rFonts w:ascii="Arial" w:eastAsia="Times New Roman" w:hAnsi="Arial" w:cs="Times New Roman"/>
      <w:b/>
      <w:snapToGrid w:val="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55564"/>
    <w:pPr>
      <w:ind w:left="720"/>
      <w:contextualSpacing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D529E"/>
    <w:rPr>
      <w:rFonts w:ascii="Times New Roman" w:hAnsi="Times New Roman" w:cs="Times New Roman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D529E"/>
    <w:rPr>
      <w:rFonts w:ascii="Times New Roman" w:hAnsi="Times New Roman" w:cs="Times New Roman"/>
    </w:rPr>
  </w:style>
  <w:style w:type="paragraph" w:styleId="Kopfzeile">
    <w:name w:val="header"/>
    <w:basedOn w:val="Standard"/>
    <w:link w:val="KopfzeileZchn"/>
    <w:uiPriority w:val="99"/>
    <w:unhideWhenUsed/>
    <w:rsid w:val="006D280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D2801"/>
  </w:style>
  <w:style w:type="paragraph" w:styleId="Fuzeile">
    <w:name w:val="footer"/>
    <w:basedOn w:val="Standard"/>
    <w:link w:val="FuzeileZchn"/>
    <w:unhideWhenUsed/>
    <w:rsid w:val="006D280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6D2801"/>
  </w:style>
  <w:style w:type="character" w:styleId="Seitenzahl">
    <w:name w:val="page number"/>
    <w:basedOn w:val="Absatz-Standardschriftart"/>
    <w:unhideWhenUsed/>
    <w:rsid w:val="00E6225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D1D23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1D23"/>
    <w:rPr>
      <w:rFonts w:ascii="Times New Roman" w:hAnsi="Times New Roman" w:cs="Times New Roman"/>
      <w:sz w:val="18"/>
      <w:szCs w:val="18"/>
    </w:rPr>
  </w:style>
  <w:style w:type="character" w:styleId="Kommentarzeichen">
    <w:name w:val="annotation reference"/>
    <w:basedOn w:val="Absatz-Standardschriftart"/>
    <w:semiHidden/>
    <w:unhideWhenUsed/>
    <w:rsid w:val="00CD6AF1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CD6AF1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CD6A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D6A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D6AF1"/>
    <w:rPr>
      <w:b/>
      <w:bCs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rsid w:val="004F6102"/>
    <w:rPr>
      <w:rFonts w:ascii="Arial" w:eastAsia="Times New Roman" w:hAnsi="Arial" w:cs="Times New Roman"/>
      <w:b/>
      <w:snapToGrid w:val="0"/>
      <w:szCs w:val="20"/>
      <w:lang w:eastAsia="de-DE"/>
    </w:rPr>
  </w:style>
  <w:style w:type="paragraph" w:customStyle="1" w:styleId="Default">
    <w:name w:val="Default"/>
    <w:rsid w:val="002B1FCE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qFormat/>
    <w:rsid w:val="004F6102"/>
    <w:pPr>
      <w:keepNext/>
      <w:widowControl w:val="0"/>
      <w:jc w:val="center"/>
      <w:outlineLvl w:val="2"/>
    </w:pPr>
    <w:rPr>
      <w:rFonts w:ascii="Arial" w:eastAsia="Times New Roman" w:hAnsi="Arial" w:cs="Times New Roman"/>
      <w:b/>
      <w:snapToGrid w:val="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55564"/>
    <w:pPr>
      <w:ind w:left="720"/>
      <w:contextualSpacing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D529E"/>
    <w:rPr>
      <w:rFonts w:ascii="Times New Roman" w:hAnsi="Times New Roman" w:cs="Times New Roman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D529E"/>
    <w:rPr>
      <w:rFonts w:ascii="Times New Roman" w:hAnsi="Times New Roman" w:cs="Times New Roman"/>
    </w:rPr>
  </w:style>
  <w:style w:type="paragraph" w:styleId="Kopfzeile">
    <w:name w:val="header"/>
    <w:basedOn w:val="Standard"/>
    <w:link w:val="KopfzeileZchn"/>
    <w:uiPriority w:val="99"/>
    <w:unhideWhenUsed/>
    <w:rsid w:val="006D280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D2801"/>
  </w:style>
  <w:style w:type="paragraph" w:styleId="Fuzeile">
    <w:name w:val="footer"/>
    <w:basedOn w:val="Standard"/>
    <w:link w:val="FuzeileZchn"/>
    <w:unhideWhenUsed/>
    <w:rsid w:val="006D280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6D2801"/>
  </w:style>
  <w:style w:type="character" w:styleId="Seitenzahl">
    <w:name w:val="page number"/>
    <w:basedOn w:val="Absatz-Standardschriftart"/>
    <w:unhideWhenUsed/>
    <w:rsid w:val="00E6225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D1D23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1D23"/>
    <w:rPr>
      <w:rFonts w:ascii="Times New Roman" w:hAnsi="Times New Roman" w:cs="Times New Roman"/>
      <w:sz w:val="18"/>
      <w:szCs w:val="18"/>
    </w:rPr>
  </w:style>
  <w:style w:type="character" w:styleId="Kommentarzeichen">
    <w:name w:val="annotation reference"/>
    <w:basedOn w:val="Absatz-Standardschriftart"/>
    <w:semiHidden/>
    <w:unhideWhenUsed/>
    <w:rsid w:val="00CD6AF1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CD6AF1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CD6A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D6A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D6AF1"/>
    <w:rPr>
      <w:b/>
      <w:bCs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rsid w:val="004F6102"/>
    <w:rPr>
      <w:rFonts w:ascii="Arial" w:eastAsia="Times New Roman" w:hAnsi="Arial" w:cs="Times New Roman"/>
      <w:b/>
      <w:snapToGrid w:val="0"/>
      <w:szCs w:val="20"/>
      <w:lang w:eastAsia="de-DE"/>
    </w:rPr>
  </w:style>
  <w:style w:type="paragraph" w:customStyle="1" w:styleId="Default">
    <w:name w:val="Default"/>
    <w:rsid w:val="002B1FCE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 Datenschutz</dc:creator>
  <cp:lastModifiedBy>Biedermann, Daniel</cp:lastModifiedBy>
  <cp:revision>2</cp:revision>
  <cp:lastPrinted>2017-10-18T11:46:00Z</cp:lastPrinted>
  <dcterms:created xsi:type="dcterms:W3CDTF">2019-09-06T11:45:00Z</dcterms:created>
  <dcterms:modified xsi:type="dcterms:W3CDTF">2019-09-06T11:45:00Z</dcterms:modified>
</cp:coreProperties>
</file>